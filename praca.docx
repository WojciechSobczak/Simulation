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6710" w:rsidRPr="00D528FB" w:rsidRDefault="00DB6710" w:rsidP="00DB6710">
      <w:pPr>
        <w:pStyle w:val="STTytupracy"/>
        <w:spacing w:after="0" w:line="480" w:lineRule="exact"/>
        <w:rPr>
          <w:sz w:val="44"/>
        </w:rPr>
      </w:pPr>
      <w:r w:rsidRPr="00D528FB">
        <w:rPr>
          <w:sz w:val="44"/>
        </w:rPr>
        <w:t>POLITECHNIKAWROCŁAWSKA</w:t>
      </w:r>
    </w:p>
    <w:p w:rsidR="005139EB" w:rsidRPr="00D528FB" w:rsidRDefault="00DB6710" w:rsidP="005139EB">
      <w:pPr>
        <w:pStyle w:val="STTytupracy"/>
        <w:pBdr>
          <w:bottom w:val="single" w:sz="6" w:space="1" w:color="auto"/>
        </w:pBdr>
        <w:spacing w:after="0" w:line="480" w:lineRule="exact"/>
        <w:rPr>
          <w:sz w:val="44"/>
          <w:szCs w:val="44"/>
        </w:rPr>
      </w:pPr>
      <w:r w:rsidRPr="00D528FB">
        <w:rPr>
          <w:sz w:val="44"/>
          <w:szCs w:val="44"/>
        </w:rPr>
        <w:t>WYDZIAŁELEKTRONIKI</w:t>
      </w:r>
    </w:p>
    <w:p w:rsidR="00DB6710" w:rsidRPr="00D528FB" w:rsidRDefault="00DB6710" w:rsidP="0065629E">
      <w:pPr>
        <w:pStyle w:val="STTytupracy"/>
        <w:tabs>
          <w:tab w:val="left" w:pos="1985"/>
        </w:tabs>
        <w:spacing w:before="120" w:line="320" w:lineRule="exact"/>
        <w:jc w:val="left"/>
        <w:rPr>
          <w:kern w:val="28"/>
          <w:sz w:val="28"/>
        </w:rPr>
      </w:pPr>
      <w:r w:rsidRPr="00D528FB">
        <w:rPr>
          <w:kern w:val="28"/>
          <w:sz w:val="28"/>
        </w:rPr>
        <w:t>KIERUNEK:</w:t>
      </w:r>
      <w:r w:rsidRPr="00D528FB">
        <w:rPr>
          <w:kern w:val="28"/>
          <w:sz w:val="28"/>
        </w:rPr>
        <w:tab/>
        <w:t>INFORMATYKA (INF)</w:t>
      </w:r>
    </w:p>
    <w:p w:rsidR="00DB6710" w:rsidRPr="00D528FB" w:rsidRDefault="00DB6710" w:rsidP="00092C06">
      <w:pPr>
        <w:pStyle w:val="STTytupracy"/>
        <w:tabs>
          <w:tab w:val="left" w:pos="1985"/>
        </w:tabs>
        <w:spacing w:after="480" w:line="320" w:lineRule="exact"/>
        <w:jc w:val="left"/>
        <w:rPr>
          <w:kern w:val="28"/>
          <w:sz w:val="28"/>
        </w:rPr>
      </w:pPr>
      <w:r w:rsidRPr="00D528FB">
        <w:rPr>
          <w:kern w:val="28"/>
          <w:sz w:val="28"/>
        </w:rPr>
        <w:t>SPECJALNOSC:</w:t>
      </w:r>
      <w:r w:rsidRPr="00D528FB">
        <w:rPr>
          <w:kern w:val="28"/>
          <w:sz w:val="28"/>
        </w:rPr>
        <w:tab/>
        <w:t>INŻYNIERIA SYSTEMÓW INFORMATYCZNYCH (INS)</w:t>
      </w:r>
    </w:p>
    <w:p w:rsidR="00DB6710" w:rsidRPr="00D528FB" w:rsidRDefault="00DB6710" w:rsidP="00092C06">
      <w:pPr>
        <w:pStyle w:val="STTytupracy"/>
        <w:spacing w:line="520" w:lineRule="exact"/>
        <w:rPr>
          <w:sz w:val="48"/>
          <w:szCs w:val="48"/>
        </w:rPr>
      </w:pPr>
      <w:r w:rsidRPr="00D528FB">
        <w:rPr>
          <w:sz w:val="48"/>
          <w:szCs w:val="48"/>
        </w:rPr>
        <w:t>PRACA DYPLOMOWA</w:t>
      </w:r>
    </w:p>
    <w:p w:rsidR="00DB6710" w:rsidRPr="00D528FB" w:rsidRDefault="00DB6710" w:rsidP="000F50E5">
      <w:pPr>
        <w:pStyle w:val="STTytupracy"/>
        <w:spacing w:after="1560" w:line="520" w:lineRule="exact"/>
        <w:rPr>
          <w:sz w:val="48"/>
          <w:szCs w:val="48"/>
        </w:rPr>
      </w:pPr>
      <w:r w:rsidRPr="00D528FB">
        <w:rPr>
          <w:sz w:val="48"/>
          <w:szCs w:val="48"/>
        </w:rPr>
        <w:t>INŻYNIERSKA</w:t>
      </w:r>
    </w:p>
    <w:p w:rsidR="00DB6710" w:rsidRPr="00D528FB" w:rsidRDefault="00DB6710" w:rsidP="00DB6710">
      <w:pPr>
        <w:pStyle w:val="STTytupracy"/>
        <w:tabs>
          <w:tab w:val="center" w:pos="5387"/>
        </w:tabs>
        <w:jc w:val="left"/>
      </w:pPr>
      <w:bookmarkStart w:id="0" w:name="Tytul"/>
      <w:r w:rsidRPr="00D528FB">
        <w:tab/>
      </w:r>
      <w:sdt>
        <w:sdtPr>
          <w:id w:val="12799415"/>
          <w:placeholder>
            <w:docPart w:val="A4CF0A1D756841F0808EBB1DC7F1E65E"/>
          </w:placeholder>
        </w:sdtPr>
        <w:sdtContent>
          <w:r w:rsidR="00423E8B" w:rsidRPr="00423E8B">
            <w:t>Symulator graficzny procesu fizycznego w środowisku DirectX</w:t>
          </w:r>
        </w:sdtContent>
      </w:sdt>
      <w:bookmarkEnd w:id="0"/>
    </w:p>
    <w:p w:rsidR="00DB6710" w:rsidRPr="00D528FB" w:rsidRDefault="00DB6710" w:rsidP="00DB6710">
      <w:pPr>
        <w:pStyle w:val="STTytupracy"/>
        <w:tabs>
          <w:tab w:val="center" w:pos="5387"/>
        </w:tabs>
        <w:spacing w:after="1320"/>
        <w:jc w:val="left"/>
      </w:pPr>
      <w:r w:rsidRPr="00D528FB">
        <w:tab/>
      </w:r>
      <w:proofErr w:type="spellStart"/>
      <w:r w:rsidR="00423E8B">
        <w:t>Graphic</w:t>
      </w:r>
      <w:proofErr w:type="spellEnd"/>
      <w:r w:rsidR="00423E8B">
        <w:t xml:space="preserve"> </w:t>
      </w:r>
      <w:proofErr w:type="spellStart"/>
      <w:r w:rsidR="00423E8B">
        <w:t>simulator</w:t>
      </w:r>
      <w:proofErr w:type="spellEnd"/>
      <w:r w:rsidR="00423E8B">
        <w:t xml:space="preserve"> of a </w:t>
      </w:r>
      <w:proofErr w:type="spellStart"/>
      <w:r w:rsidR="00423E8B">
        <w:t>physical</w:t>
      </w:r>
      <w:proofErr w:type="spellEnd"/>
      <w:r w:rsidR="00423E8B">
        <w:t xml:space="preserve"> </w:t>
      </w:r>
      <w:proofErr w:type="spellStart"/>
      <w:r w:rsidR="00423E8B">
        <w:t>process</w:t>
      </w:r>
      <w:proofErr w:type="spellEnd"/>
      <w:r w:rsidR="00423E8B">
        <w:t xml:space="preserve"> in DirectX</w:t>
      </w:r>
    </w:p>
    <w:p w:rsidR="00DB6710" w:rsidRPr="00D528FB" w:rsidRDefault="00DB6710" w:rsidP="00DB6710">
      <w:pPr>
        <w:pStyle w:val="STTytupracy"/>
        <w:tabs>
          <w:tab w:val="center" w:pos="5387"/>
        </w:tabs>
        <w:jc w:val="left"/>
      </w:pPr>
      <w:r w:rsidRPr="00D528FB">
        <w:tab/>
        <w:t>AUTOR:</w:t>
      </w:r>
    </w:p>
    <w:p w:rsidR="00DB6710" w:rsidRDefault="00DB6710" w:rsidP="00D80C19">
      <w:pPr>
        <w:pStyle w:val="STTytupracy"/>
        <w:tabs>
          <w:tab w:val="center" w:pos="5387"/>
        </w:tabs>
        <w:jc w:val="left"/>
      </w:pPr>
      <w:bookmarkStart w:id="1" w:name="Imie"/>
      <w:r w:rsidRPr="00D528FB">
        <w:tab/>
      </w:r>
      <w:bookmarkEnd w:id="1"/>
      <w:r w:rsidR="00423E8B">
        <w:t>Wojciech Sobczak</w:t>
      </w:r>
    </w:p>
    <w:p w:rsidR="003066C6" w:rsidRDefault="003066C6" w:rsidP="00D80C19">
      <w:pPr>
        <w:pStyle w:val="STTytupracy"/>
        <w:tabs>
          <w:tab w:val="center" w:pos="5387"/>
        </w:tabs>
        <w:jc w:val="left"/>
      </w:pPr>
    </w:p>
    <w:p w:rsidR="003066C6" w:rsidRPr="00D528FB" w:rsidRDefault="003066C6" w:rsidP="00D80C19">
      <w:pPr>
        <w:pStyle w:val="STTytupracy"/>
        <w:tabs>
          <w:tab w:val="center" w:pos="5387"/>
        </w:tabs>
        <w:jc w:val="left"/>
      </w:pPr>
    </w:p>
    <w:p w:rsidR="00DB6710" w:rsidRPr="00D528FB" w:rsidRDefault="00DB6710" w:rsidP="00DB6710">
      <w:pPr>
        <w:pStyle w:val="STTytupracy"/>
        <w:tabs>
          <w:tab w:val="left" w:pos="3544"/>
        </w:tabs>
        <w:jc w:val="left"/>
      </w:pPr>
      <w:r w:rsidRPr="00D528FB">
        <w:tab/>
        <w:t>PROWADZACY PRAC</w:t>
      </w:r>
      <w:r w:rsidR="00A438A4">
        <w:t>Ę</w:t>
      </w:r>
      <w:r w:rsidRPr="00D528FB">
        <w:t>:</w:t>
      </w:r>
    </w:p>
    <w:p w:rsidR="00DB6710" w:rsidRPr="00D528FB" w:rsidRDefault="00DB6710" w:rsidP="0044570B">
      <w:pPr>
        <w:pStyle w:val="STTytupracy"/>
        <w:tabs>
          <w:tab w:val="left" w:pos="3544"/>
        </w:tabs>
        <w:jc w:val="left"/>
        <w:rPr>
          <w:sz w:val="28"/>
          <w:szCs w:val="28"/>
        </w:rPr>
      </w:pPr>
      <w:r w:rsidRPr="00D528FB">
        <w:tab/>
      </w:r>
      <w:r w:rsidR="00423E8B">
        <w:t xml:space="preserve">doc. dr inż. Jacek </w:t>
      </w:r>
      <w:proofErr w:type="spellStart"/>
      <w:r w:rsidR="00423E8B">
        <w:t>Jarnicki</w:t>
      </w:r>
      <w:proofErr w:type="spellEnd"/>
      <w:r w:rsidRPr="00D528FB">
        <w:rPr>
          <w:sz w:val="28"/>
          <w:szCs w:val="28"/>
        </w:rPr>
        <w:t xml:space="preserve">, </w:t>
      </w:r>
      <w:proofErr w:type="spellStart"/>
      <w:r w:rsidR="00423E8B">
        <w:rPr>
          <w:sz w:val="28"/>
          <w:szCs w:val="28"/>
        </w:rPr>
        <w:t>ZSKiD</w:t>
      </w:r>
      <w:proofErr w:type="spellEnd"/>
    </w:p>
    <w:p w:rsidR="00DB6710" w:rsidRPr="00D528FB" w:rsidRDefault="00DB6710" w:rsidP="00B65922">
      <w:pPr>
        <w:pStyle w:val="STTytupracy"/>
        <w:pBdr>
          <w:bottom w:val="single" w:sz="6" w:space="1" w:color="auto"/>
        </w:pBdr>
        <w:tabs>
          <w:tab w:val="left" w:pos="3544"/>
        </w:tabs>
        <w:jc w:val="left"/>
      </w:pPr>
      <w:r w:rsidRPr="00D528FB">
        <w:tab/>
        <w:t>OCENA PRACY:</w:t>
      </w: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B65922" w:rsidRPr="00D528FB" w:rsidRDefault="00B65922" w:rsidP="00DB6710">
      <w:pPr>
        <w:pStyle w:val="STTytupracy"/>
        <w:pBdr>
          <w:bottom w:val="single" w:sz="6" w:space="1" w:color="auto"/>
        </w:pBdr>
      </w:pPr>
    </w:p>
    <w:p w:rsidR="00DB6710" w:rsidRPr="00D528FB" w:rsidRDefault="00DB6710" w:rsidP="00BF052C">
      <w:pPr>
        <w:pStyle w:val="STTytupracy"/>
        <w:rPr>
          <w:rFonts w:asciiTheme="majorHAnsi" w:eastAsiaTheme="majorEastAsia" w:hAnsiTheme="majorHAnsi" w:cstheme="majorBidi"/>
          <w:b/>
          <w:bCs/>
          <w:sz w:val="60"/>
          <w:szCs w:val="28"/>
        </w:rPr>
      </w:pPr>
      <w:r w:rsidRPr="00D528FB">
        <w:t>WROCŁAW, 2016</w:t>
      </w:r>
      <w:r w:rsidRPr="00D528FB">
        <w:br w:type="page"/>
      </w:r>
    </w:p>
    <w:sdt>
      <w:sdtPr>
        <w:rPr>
          <w:rFonts w:asciiTheme="majorHAnsi" w:hAnsiTheme="majorHAnsi"/>
          <w:b/>
          <w:bCs/>
          <w:sz w:val="60"/>
          <w:szCs w:val="60"/>
        </w:rPr>
        <w:id w:val="48125603"/>
        <w:docPartObj>
          <w:docPartGallery w:val="Table of Contents"/>
          <w:docPartUnique/>
        </w:docPartObj>
      </w:sdtPr>
      <w:sdtEndPr>
        <w:rPr>
          <w:rFonts w:ascii="Times New Roman" w:hAnsi="Times New Roman"/>
          <w:b w:val="0"/>
          <w:bCs w:val="0"/>
          <w:sz w:val="24"/>
          <w:szCs w:val="22"/>
        </w:rPr>
      </w:sdtEndPr>
      <w:sdtContent>
        <w:p w:rsidR="008F348B" w:rsidRPr="00D528FB" w:rsidRDefault="008F348B" w:rsidP="008F348B">
          <w:pPr>
            <w:rPr>
              <w:rFonts w:asciiTheme="majorHAnsi" w:hAnsiTheme="majorHAnsi"/>
              <w:b/>
              <w:bCs/>
              <w:sz w:val="60"/>
              <w:szCs w:val="60"/>
            </w:rPr>
          </w:pPr>
          <w:r w:rsidRPr="00D528FB">
            <w:rPr>
              <w:rFonts w:asciiTheme="majorHAnsi" w:hAnsiTheme="majorHAnsi"/>
              <w:b/>
              <w:bCs/>
              <w:sz w:val="60"/>
              <w:szCs w:val="60"/>
            </w:rPr>
            <w:t>Spis treści</w:t>
          </w:r>
        </w:p>
        <w:p w:rsidR="00427D09" w:rsidRDefault="0017308B">
          <w:pPr>
            <w:pStyle w:val="Spistreci1"/>
            <w:tabs>
              <w:tab w:val="right" w:leader="dot" w:pos="9062"/>
            </w:tabs>
            <w:rPr>
              <w:rFonts w:asciiTheme="minorHAnsi" w:eastAsiaTheme="minorEastAsia" w:hAnsiTheme="minorHAnsi"/>
              <w:noProof/>
              <w:sz w:val="22"/>
              <w:lang w:eastAsia="pl-PL"/>
            </w:rPr>
          </w:pPr>
          <w:r w:rsidRPr="00D528FB">
            <w:fldChar w:fldCharType="begin"/>
          </w:r>
          <w:r w:rsidR="008F348B" w:rsidRPr="00D528FB">
            <w:instrText xml:space="preserve"> TOC \o "1-3" \h \z \u </w:instrText>
          </w:r>
          <w:r w:rsidRPr="00D528FB">
            <w:fldChar w:fldCharType="separate"/>
          </w:r>
          <w:hyperlink w:anchor="_Toc467103407" w:history="1">
            <w:r w:rsidR="00427D09" w:rsidRPr="00B31145">
              <w:rPr>
                <w:rStyle w:val="Hipercze"/>
                <w:noProof/>
              </w:rPr>
              <w:t>Spis rysunków</w:t>
            </w:r>
            <w:r w:rsidR="00427D09">
              <w:rPr>
                <w:noProof/>
                <w:webHidden/>
              </w:rPr>
              <w:tab/>
            </w:r>
            <w:r w:rsidR="00427D09">
              <w:rPr>
                <w:noProof/>
                <w:webHidden/>
              </w:rPr>
              <w:fldChar w:fldCharType="begin"/>
            </w:r>
            <w:r w:rsidR="00427D09">
              <w:rPr>
                <w:noProof/>
                <w:webHidden/>
              </w:rPr>
              <w:instrText xml:space="preserve"> PAGEREF _Toc467103407 \h </w:instrText>
            </w:r>
            <w:r w:rsidR="00427D09">
              <w:rPr>
                <w:noProof/>
                <w:webHidden/>
              </w:rPr>
            </w:r>
            <w:r w:rsidR="00427D09">
              <w:rPr>
                <w:noProof/>
                <w:webHidden/>
              </w:rPr>
              <w:fldChar w:fldCharType="separate"/>
            </w:r>
            <w:r w:rsidR="00427D09">
              <w:rPr>
                <w:noProof/>
                <w:webHidden/>
              </w:rPr>
              <w:t>4</w:t>
            </w:r>
            <w:r w:rsidR="00427D09">
              <w:rPr>
                <w:noProof/>
                <w:webHidden/>
              </w:rPr>
              <w:fldChar w:fldCharType="end"/>
            </w:r>
          </w:hyperlink>
        </w:p>
        <w:p w:rsidR="00427D09" w:rsidRDefault="00427D09">
          <w:pPr>
            <w:pStyle w:val="Spistreci1"/>
            <w:tabs>
              <w:tab w:val="right" w:leader="dot" w:pos="9062"/>
            </w:tabs>
            <w:rPr>
              <w:rFonts w:asciiTheme="minorHAnsi" w:eastAsiaTheme="minorEastAsia" w:hAnsiTheme="minorHAnsi"/>
              <w:noProof/>
              <w:sz w:val="22"/>
              <w:lang w:eastAsia="pl-PL"/>
            </w:rPr>
          </w:pPr>
          <w:hyperlink w:anchor="_Toc467103408" w:history="1">
            <w:r w:rsidRPr="00B31145">
              <w:rPr>
                <w:rStyle w:val="Hipercze"/>
                <w:noProof/>
              </w:rPr>
              <w:t>Spis tabel</w:t>
            </w:r>
            <w:r>
              <w:rPr>
                <w:noProof/>
                <w:webHidden/>
              </w:rPr>
              <w:tab/>
            </w:r>
            <w:r>
              <w:rPr>
                <w:noProof/>
                <w:webHidden/>
              </w:rPr>
              <w:fldChar w:fldCharType="begin"/>
            </w:r>
            <w:r>
              <w:rPr>
                <w:noProof/>
                <w:webHidden/>
              </w:rPr>
              <w:instrText xml:space="preserve"> PAGEREF _Toc467103408 \h </w:instrText>
            </w:r>
            <w:r>
              <w:rPr>
                <w:noProof/>
                <w:webHidden/>
              </w:rPr>
            </w:r>
            <w:r>
              <w:rPr>
                <w:noProof/>
                <w:webHidden/>
              </w:rPr>
              <w:fldChar w:fldCharType="separate"/>
            </w:r>
            <w:r>
              <w:rPr>
                <w:noProof/>
                <w:webHidden/>
              </w:rPr>
              <w:t>5</w:t>
            </w:r>
            <w:r>
              <w:rPr>
                <w:noProof/>
                <w:webHidden/>
              </w:rPr>
              <w:fldChar w:fldCharType="end"/>
            </w:r>
          </w:hyperlink>
        </w:p>
        <w:p w:rsidR="00427D09" w:rsidRDefault="00427D09">
          <w:pPr>
            <w:pStyle w:val="Spistreci1"/>
            <w:tabs>
              <w:tab w:val="right" w:leader="dot" w:pos="9062"/>
            </w:tabs>
            <w:rPr>
              <w:rFonts w:asciiTheme="minorHAnsi" w:eastAsiaTheme="minorEastAsia" w:hAnsiTheme="minorHAnsi"/>
              <w:noProof/>
              <w:sz w:val="22"/>
              <w:lang w:eastAsia="pl-PL"/>
            </w:rPr>
          </w:pPr>
          <w:hyperlink w:anchor="_Toc467103409" w:history="1">
            <w:r w:rsidRPr="00B31145">
              <w:rPr>
                <w:rStyle w:val="Hipercze"/>
                <w:noProof/>
              </w:rPr>
              <w:t>Spis listingów</w:t>
            </w:r>
            <w:r>
              <w:rPr>
                <w:noProof/>
                <w:webHidden/>
              </w:rPr>
              <w:tab/>
            </w:r>
            <w:r>
              <w:rPr>
                <w:noProof/>
                <w:webHidden/>
              </w:rPr>
              <w:fldChar w:fldCharType="begin"/>
            </w:r>
            <w:r>
              <w:rPr>
                <w:noProof/>
                <w:webHidden/>
              </w:rPr>
              <w:instrText xml:space="preserve"> PAGEREF _Toc467103409 \h </w:instrText>
            </w:r>
            <w:r>
              <w:rPr>
                <w:noProof/>
                <w:webHidden/>
              </w:rPr>
            </w:r>
            <w:r>
              <w:rPr>
                <w:noProof/>
                <w:webHidden/>
              </w:rPr>
              <w:fldChar w:fldCharType="separate"/>
            </w:r>
            <w:r>
              <w:rPr>
                <w:noProof/>
                <w:webHidden/>
              </w:rPr>
              <w:t>6</w:t>
            </w:r>
            <w:r>
              <w:rPr>
                <w:noProof/>
                <w:webHidden/>
              </w:rPr>
              <w:fldChar w:fldCharType="end"/>
            </w:r>
          </w:hyperlink>
        </w:p>
        <w:p w:rsidR="00427D09" w:rsidRDefault="00427D09">
          <w:pPr>
            <w:pStyle w:val="Spistreci1"/>
            <w:tabs>
              <w:tab w:val="right" w:leader="dot" w:pos="9062"/>
            </w:tabs>
            <w:rPr>
              <w:rFonts w:asciiTheme="minorHAnsi" w:eastAsiaTheme="minorEastAsia" w:hAnsiTheme="minorHAnsi"/>
              <w:noProof/>
              <w:sz w:val="22"/>
              <w:lang w:eastAsia="pl-PL"/>
            </w:rPr>
          </w:pPr>
          <w:hyperlink w:anchor="_Toc467103410" w:history="1">
            <w:r w:rsidRPr="00B31145">
              <w:rPr>
                <w:rStyle w:val="Hipercze"/>
                <w:noProof/>
              </w:rPr>
              <w:t>Skróty</w:t>
            </w:r>
            <w:r>
              <w:rPr>
                <w:noProof/>
                <w:webHidden/>
              </w:rPr>
              <w:tab/>
            </w:r>
            <w:r>
              <w:rPr>
                <w:noProof/>
                <w:webHidden/>
              </w:rPr>
              <w:fldChar w:fldCharType="begin"/>
            </w:r>
            <w:r>
              <w:rPr>
                <w:noProof/>
                <w:webHidden/>
              </w:rPr>
              <w:instrText xml:space="preserve"> PAGEREF _Toc467103410 \h </w:instrText>
            </w:r>
            <w:r>
              <w:rPr>
                <w:noProof/>
                <w:webHidden/>
              </w:rPr>
            </w:r>
            <w:r>
              <w:rPr>
                <w:noProof/>
                <w:webHidden/>
              </w:rPr>
              <w:fldChar w:fldCharType="separate"/>
            </w:r>
            <w:r>
              <w:rPr>
                <w:noProof/>
                <w:webHidden/>
              </w:rPr>
              <w:t>7</w:t>
            </w:r>
            <w:r>
              <w:rPr>
                <w:noProof/>
                <w:webHidden/>
              </w:rPr>
              <w:fldChar w:fldCharType="end"/>
            </w:r>
          </w:hyperlink>
        </w:p>
        <w:p w:rsidR="00427D09" w:rsidRDefault="00427D09">
          <w:pPr>
            <w:pStyle w:val="Spistreci1"/>
            <w:tabs>
              <w:tab w:val="left" w:pos="480"/>
              <w:tab w:val="right" w:leader="dot" w:pos="9062"/>
            </w:tabs>
            <w:rPr>
              <w:rFonts w:asciiTheme="minorHAnsi" w:eastAsiaTheme="minorEastAsia" w:hAnsiTheme="minorHAnsi"/>
              <w:noProof/>
              <w:sz w:val="22"/>
              <w:lang w:eastAsia="pl-PL"/>
            </w:rPr>
          </w:pPr>
          <w:hyperlink w:anchor="_Toc467103411" w:history="1">
            <w:r w:rsidRPr="00B31145">
              <w:rPr>
                <w:rStyle w:val="Hipercze"/>
                <w:noProof/>
              </w:rPr>
              <w:t>1.</w:t>
            </w:r>
            <w:r>
              <w:rPr>
                <w:rFonts w:asciiTheme="minorHAnsi" w:eastAsiaTheme="minorEastAsia" w:hAnsiTheme="minorHAnsi"/>
                <w:noProof/>
                <w:sz w:val="22"/>
                <w:lang w:eastAsia="pl-PL"/>
              </w:rPr>
              <w:tab/>
            </w:r>
            <w:r w:rsidRPr="00B31145">
              <w:rPr>
                <w:rStyle w:val="Hipercze"/>
                <w:noProof/>
              </w:rPr>
              <w:t>Wstęp</w:t>
            </w:r>
            <w:r>
              <w:rPr>
                <w:noProof/>
                <w:webHidden/>
              </w:rPr>
              <w:tab/>
            </w:r>
            <w:r>
              <w:rPr>
                <w:noProof/>
                <w:webHidden/>
              </w:rPr>
              <w:fldChar w:fldCharType="begin"/>
            </w:r>
            <w:r>
              <w:rPr>
                <w:noProof/>
                <w:webHidden/>
              </w:rPr>
              <w:instrText xml:space="preserve"> PAGEREF _Toc467103411 \h </w:instrText>
            </w:r>
            <w:r>
              <w:rPr>
                <w:noProof/>
                <w:webHidden/>
              </w:rPr>
            </w:r>
            <w:r>
              <w:rPr>
                <w:noProof/>
                <w:webHidden/>
              </w:rPr>
              <w:fldChar w:fldCharType="separate"/>
            </w:r>
            <w:r>
              <w:rPr>
                <w:noProof/>
                <w:webHidden/>
              </w:rPr>
              <w:t>8</w:t>
            </w:r>
            <w:r>
              <w:rPr>
                <w:noProof/>
                <w:webHidden/>
              </w:rPr>
              <w:fldChar w:fldCharType="end"/>
            </w:r>
          </w:hyperlink>
        </w:p>
        <w:p w:rsidR="00427D09" w:rsidRDefault="00427D09">
          <w:pPr>
            <w:pStyle w:val="Spistreci2"/>
            <w:tabs>
              <w:tab w:val="left" w:pos="880"/>
              <w:tab w:val="right" w:leader="dot" w:pos="9062"/>
            </w:tabs>
            <w:rPr>
              <w:rFonts w:asciiTheme="minorHAnsi" w:eastAsiaTheme="minorEastAsia" w:hAnsiTheme="minorHAnsi"/>
              <w:noProof/>
              <w:sz w:val="22"/>
              <w:lang w:eastAsia="pl-PL"/>
            </w:rPr>
          </w:pPr>
          <w:hyperlink w:anchor="_Toc467103412" w:history="1">
            <w:r w:rsidRPr="00B31145">
              <w:rPr>
                <w:rStyle w:val="Hipercze"/>
                <w:noProof/>
              </w:rPr>
              <w:t>1.1.</w:t>
            </w:r>
            <w:r>
              <w:rPr>
                <w:rFonts w:asciiTheme="minorHAnsi" w:eastAsiaTheme="minorEastAsia" w:hAnsiTheme="minorHAnsi"/>
                <w:noProof/>
                <w:sz w:val="22"/>
                <w:lang w:eastAsia="pl-PL"/>
              </w:rPr>
              <w:tab/>
            </w:r>
            <w:r w:rsidRPr="00B31145">
              <w:rPr>
                <w:rStyle w:val="Hipercze"/>
                <w:noProof/>
              </w:rPr>
              <w:t>Wprowadzenie</w:t>
            </w:r>
            <w:r>
              <w:rPr>
                <w:noProof/>
                <w:webHidden/>
              </w:rPr>
              <w:tab/>
            </w:r>
            <w:r>
              <w:rPr>
                <w:noProof/>
                <w:webHidden/>
              </w:rPr>
              <w:fldChar w:fldCharType="begin"/>
            </w:r>
            <w:r>
              <w:rPr>
                <w:noProof/>
                <w:webHidden/>
              </w:rPr>
              <w:instrText xml:space="preserve"> PAGEREF _Toc467103412 \h </w:instrText>
            </w:r>
            <w:r>
              <w:rPr>
                <w:noProof/>
                <w:webHidden/>
              </w:rPr>
            </w:r>
            <w:r>
              <w:rPr>
                <w:noProof/>
                <w:webHidden/>
              </w:rPr>
              <w:fldChar w:fldCharType="separate"/>
            </w:r>
            <w:r>
              <w:rPr>
                <w:noProof/>
                <w:webHidden/>
              </w:rPr>
              <w:t>8</w:t>
            </w:r>
            <w:r>
              <w:rPr>
                <w:noProof/>
                <w:webHidden/>
              </w:rPr>
              <w:fldChar w:fldCharType="end"/>
            </w:r>
          </w:hyperlink>
        </w:p>
        <w:p w:rsidR="00427D09" w:rsidRDefault="00427D09">
          <w:pPr>
            <w:pStyle w:val="Spistreci2"/>
            <w:tabs>
              <w:tab w:val="left" w:pos="880"/>
              <w:tab w:val="right" w:leader="dot" w:pos="9062"/>
            </w:tabs>
            <w:rPr>
              <w:rFonts w:asciiTheme="minorHAnsi" w:eastAsiaTheme="minorEastAsia" w:hAnsiTheme="minorHAnsi"/>
              <w:noProof/>
              <w:sz w:val="22"/>
              <w:lang w:eastAsia="pl-PL"/>
            </w:rPr>
          </w:pPr>
          <w:hyperlink w:anchor="_Toc467103413" w:history="1">
            <w:r w:rsidRPr="00B31145">
              <w:rPr>
                <w:rStyle w:val="Hipercze"/>
                <w:noProof/>
              </w:rPr>
              <w:t>1.2.</w:t>
            </w:r>
            <w:r>
              <w:rPr>
                <w:rFonts w:asciiTheme="minorHAnsi" w:eastAsiaTheme="minorEastAsia" w:hAnsiTheme="minorHAnsi"/>
                <w:noProof/>
                <w:sz w:val="22"/>
                <w:lang w:eastAsia="pl-PL"/>
              </w:rPr>
              <w:tab/>
            </w:r>
            <w:r w:rsidRPr="00B31145">
              <w:rPr>
                <w:rStyle w:val="Hipercze"/>
                <w:noProof/>
              </w:rPr>
              <w:t>Cel i zakres pracy</w:t>
            </w:r>
            <w:r>
              <w:rPr>
                <w:noProof/>
                <w:webHidden/>
              </w:rPr>
              <w:tab/>
            </w:r>
            <w:r>
              <w:rPr>
                <w:noProof/>
                <w:webHidden/>
              </w:rPr>
              <w:fldChar w:fldCharType="begin"/>
            </w:r>
            <w:r>
              <w:rPr>
                <w:noProof/>
                <w:webHidden/>
              </w:rPr>
              <w:instrText xml:space="preserve"> PAGEREF _Toc467103413 \h </w:instrText>
            </w:r>
            <w:r>
              <w:rPr>
                <w:noProof/>
                <w:webHidden/>
              </w:rPr>
            </w:r>
            <w:r>
              <w:rPr>
                <w:noProof/>
                <w:webHidden/>
              </w:rPr>
              <w:fldChar w:fldCharType="separate"/>
            </w:r>
            <w:r>
              <w:rPr>
                <w:noProof/>
                <w:webHidden/>
              </w:rPr>
              <w:t>8</w:t>
            </w:r>
            <w:r>
              <w:rPr>
                <w:noProof/>
                <w:webHidden/>
              </w:rPr>
              <w:fldChar w:fldCharType="end"/>
            </w:r>
          </w:hyperlink>
        </w:p>
        <w:p w:rsidR="00427D09" w:rsidRDefault="00427D09">
          <w:pPr>
            <w:pStyle w:val="Spistreci1"/>
            <w:tabs>
              <w:tab w:val="left" w:pos="480"/>
              <w:tab w:val="right" w:leader="dot" w:pos="9062"/>
            </w:tabs>
            <w:rPr>
              <w:rFonts w:asciiTheme="minorHAnsi" w:eastAsiaTheme="minorEastAsia" w:hAnsiTheme="minorHAnsi"/>
              <w:noProof/>
              <w:sz w:val="22"/>
              <w:lang w:eastAsia="pl-PL"/>
            </w:rPr>
          </w:pPr>
          <w:hyperlink w:anchor="_Toc467103414" w:history="1">
            <w:r w:rsidRPr="00B31145">
              <w:rPr>
                <w:rStyle w:val="Hipercze"/>
                <w:noProof/>
              </w:rPr>
              <w:t>2.</w:t>
            </w:r>
            <w:r>
              <w:rPr>
                <w:rFonts w:asciiTheme="minorHAnsi" w:eastAsiaTheme="minorEastAsia" w:hAnsiTheme="minorHAnsi"/>
                <w:noProof/>
                <w:sz w:val="22"/>
                <w:lang w:eastAsia="pl-PL"/>
              </w:rPr>
              <w:tab/>
            </w:r>
            <w:r w:rsidRPr="00B31145">
              <w:rPr>
                <w:rStyle w:val="Hipercze"/>
                <w:noProof/>
              </w:rPr>
              <w:t>Problem</w:t>
            </w:r>
            <w:r>
              <w:rPr>
                <w:noProof/>
                <w:webHidden/>
              </w:rPr>
              <w:tab/>
            </w:r>
            <w:r>
              <w:rPr>
                <w:noProof/>
                <w:webHidden/>
              </w:rPr>
              <w:fldChar w:fldCharType="begin"/>
            </w:r>
            <w:r>
              <w:rPr>
                <w:noProof/>
                <w:webHidden/>
              </w:rPr>
              <w:instrText xml:space="preserve"> PAGEREF _Toc467103414 \h </w:instrText>
            </w:r>
            <w:r>
              <w:rPr>
                <w:noProof/>
                <w:webHidden/>
              </w:rPr>
            </w:r>
            <w:r>
              <w:rPr>
                <w:noProof/>
                <w:webHidden/>
              </w:rPr>
              <w:fldChar w:fldCharType="separate"/>
            </w:r>
            <w:r>
              <w:rPr>
                <w:noProof/>
                <w:webHidden/>
              </w:rPr>
              <w:t>9</w:t>
            </w:r>
            <w:r>
              <w:rPr>
                <w:noProof/>
                <w:webHidden/>
              </w:rPr>
              <w:fldChar w:fldCharType="end"/>
            </w:r>
          </w:hyperlink>
        </w:p>
        <w:p w:rsidR="00427D09" w:rsidRDefault="00427D09">
          <w:pPr>
            <w:pStyle w:val="Spistreci2"/>
            <w:tabs>
              <w:tab w:val="left" w:pos="880"/>
              <w:tab w:val="right" w:leader="dot" w:pos="9062"/>
            </w:tabs>
            <w:rPr>
              <w:rFonts w:asciiTheme="minorHAnsi" w:eastAsiaTheme="minorEastAsia" w:hAnsiTheme="minorHAnsi"/>
              <w:noProof/>
              <w:sz w:val="22"/>
              <w:lang w:eastAsia="pl-PL"/>
            </w:rPr>
          </w:pPr>
          <w:hyperlink w:anchor="_Toc467103415" w:history="1">
            <w:r w:rsidRPr="00B31145">
              <w:rPr>
                <w:rStyle w:val="Hipercze"/>
                <w:noProof/>
              </w:rPr>
              <w:t>2.1.</w:t>
            </w:r>
            <w:r>
              <w:rPr>
                <w:rFonts w:asciiTheme="minorHAnsi" w:eastAsiaTheme="minorEastAsia" w:hAnsiTheme="minorHAnsi"/>
                <w:noProof/>
                <w:sz w:val="22"/>
                <w:lang w:eastAsia="pl-PL"/>
              </w:rPr>
              <w:tab/>
            </w:r>
            <w:r w:rsidRPr="00B31145">
              <w:rPr>
                <w:rStyle w:val="Hipercze"/>
                <w:noProof/>
              </w:rPr>
              <w:t>Sformułowanie problemu</w:t>
            </w:r>
            <w:r>
              <w:rPr>
                <w:noProof/>
                <w:webHidden/>
              </w:rPr>
              <w:tab/>
            </w:r>
            <w:r>
              <w:rPr>
                <w:noProof/>
                <w:webHidden/>
              </w:rPr>
              <w:fldChar w:fldCharType="begin"/>
            </w:r>
            <w:r>
              <w:rPr>
                <w:noProof/>
                <w:webHidden/>
              </w:rPr>
              <w:instrText xml:space="preserve"> PAGEREF _Toc467103415 \h </w:instrText>
            </w:r>
            <w:r>
              <w:rPr>
                <w:noProof/>
                <w:webHidden/>
              </w:rPr>
            </w:r>
            <w:r>
              <w:rPr>
                <w:noProof/>
                <w:webHidden/>
              </w:rPr>
              <w:fldChar w:fldCharType="separate"/>
            </w:r>
            <w:r>
              <w:rPr>
                <w:noProof/>
                <w:webHidden/>
              </w:rPr>
              <w:t>9</w:t>
            </w:r>
            <w:r>
              <w:rPr>
                <w:noProof/>
                <w:webHidden/>
              </w:rPr>
              <w:fldChar w:fldCharType="end"/>
            </w:r>
          </w:hyperlink>
        </w:p>
        <w:p w:rsidR="00427D09" w:rsidRDefault="00427D09">
          <w:pPr>
            <w:pStyle w:val="Spistreci2"/>
            <w:tabs>
              <w:tab w:val="left" w:pos="880"/>
              <w:tab w:val="right" w:leader="dot" w:pos="9062"/>
            </w:tabs>
            <w:rPr>
              <w:rFonts w:asciiTheme="minorHAnsi" w:eastAsiaTheme="minorEastAsia" w:hAnsiTheme="minorHAnsi"/>
              <w:noProof/>
              <w:sz w:val="22"/>
              <w:lang w:eastAsia="pl-PL"/>
            </w:rPr>
          </w:pPr>
          <w:hyperlink w:anchor="_Toc467103416" w:history="1">
            <w:r w:rsidRPr="00B31145">
              <w:rPr>
                <w:rStyle w:val="Hipercze"/>
                <w:noProof/>
              </w:rPr>
              <w:t>2.2.</w:t>
            </w:r>
            <w:r>
              <w:rPr>
                <w:rFonts w:asciiTheme="minorHAnsi" w:eastAsiaTheme="minorEastAsia" w:hAnsiTheme="minorHAnsi"/>
                <w:noProof/>
                <w:sz w:val="22"/>
                <w:lang w:eastAsia="pl-PL"/>
              </w:rPr>
              <w:tab/>
            </w:r>
            <w:r w:rsidRPr="00B31145">
              <w:rPr>
                <w:rStyle w:val="Hipercze"/>
                <w:noProof/>
              </w:rPr>
              <w:t>Przegląd dostępnych rozwiązań</w:t>
            </w:r>
            <w:r>
              <w:rPr>
                <w:noProof/>
                <w:webHidden/>
              </w:rPr>
              <w:tab/>
            </w:r>
            <w:r>
              <w:rPr>
                <w:noProof/>
                <w:webHidden/>
              </w:rPr>
              <w:fldChar w:fldCharType="begin"/>
            </w:r>
            <w:r>
              <w:rPr>
                <w:noProof/>
                <w:webHidden/>
              </w:rPr>
              <w:instrText xml:space="preserve"> PAGEREF _Toc467103416 \h </w:instrText>
            </w:r>
            <w:r>
              <w:rPr>
                <w:noProof/>
                <w:webHidden/>
              </w:rPr>
            </w:r>
            <w:r>
              <w:rPr>
                <w:noProof/>
                <w:webHidden/>
              </w:rPr>
              <w:fldChar w:fldCharType="separate"/>
            </w:r>
            <w:r>
              <w:rPr>
                <w:noProof/>
                <w:webHidden/>
              </w:rPr>
              <w:t>9</w:t>
            </w:r>
            <w:r>
              <w:rPr>
                <w:noProof/>
                <w:webHidden/>
              </w:rPr>
              <w:fldChar w:fldCharType="end"/>
            </w:r>
          </w:hyperlink>
        </w:p>
        <w:p w:rsidR="00427D09" w:rsidRDefault="00427D09">
          <w:pPr>
            <w:pStyle w:val="Spistreci3"/>
            <w:tabs>
              <w:tab w:val="left" w:pos="1320"/>
              <w:tab w:val="right" w:leader="dot" w:pos="9062"/>
            </w:tabs>
            <w:rPr>
              <w:rFonts w:asciiTheme="minorHAnsi" w:eastAsiaTheme="minorEastAsia" w:hAnsiTheme="minorHAnsi"/>
              <w:noProof/>
              <w:sz w:val="22"/>
              <w:lang w:eastAsia="pl-PL"/>
            </w:rPr>
          </w:pPr>
          <w:hyperlink w:anchor="_Toc467103417" w:history="1">
            <w:r w:rsidRPr="00B31145">
              <w:rPr>
                <w:rStyle w:val="Hipercze"/>
                <w:noProof/>
              </w:rPr>
              <w:t>2.2.1.</w:t>
            </w:r>
            <w:r>
              <w:rPr>
                <w:rFonts w:asciiTheme="minorHAnsi" w:eastAsiaTheme="minorEastAsia" w:hAnsiTheme="minorHAnsi"/>
                <w:noProof/>
                <w:sz w:val="22"/>
                <w:lang w:eastAsia="pl-PL"/>
              </w:rPr>
              <w:tab/>
            </w:r>
            <w:r w:rsidRPr="00B31145">
              <w:rPr>
                <w:rStyle w:val="Hipercze"/>
                <w:noProof/>
              </w:rPr>
              <w:t>Unity</w:t>
            </w:r>
            <w:r>
              <w:rPr>
                <w:noProof/>
                <w:webHidden/>
              </w:rPr>
              <w:tab/>
            </w:r>
            <w:r>
              <w:rPr>
                <w:noProof/>
                <w:webHidden/>
              </w:rPr>
              <w:fldChar w:fldCharType="begin"/>
            </w:r>
            <w:r>
              <w:rPr>
                <w:noProof/>
                <w:webHidden/>
              </w:rPr>
              <w:instrText xml:space="preserve"> PAGEREF _Toc467103417 \h </w:instrText>
            </w:r>
            <w:r>
              <w:rPr>
                <w:noProof/>
                <w:webHidden/>
              </w:rPr>
            </w:r>
            <w:r>
              <w:rPr>
                <w:noProof/>
                <w:webHidden/>
              </w:rPr>
              <w:fldChar w:fldCharType="separate"/>
            </w:r>
            <w:r>
              <w:rPr>
                <w:noProof/>
                <w:webHidden/>
              </w:rPr>
              <w:t>9</w:t>
            </w:r>
            <w:r>
              <w:rPr>
                <w:noProof/>
                <w:webHidden/>
              </w:rPr>
              <w:fldChar w:fldCharType="end"/>
            </w:r>
          </w:hyperlink>
        </w:p>
        <w:p w:rsidR="00427D09" w:rsidRDefault="00427D09">
          <w:pPr>
            <w:pStyle w:val="Spistreci3"/>
            <w:tabs>
              <w:tab w:val="left" w:pos="1320"/>
              <w:tab w:val="right" w:leader="dot" w:pos="9062"/>
            </w:tabs>
            <w:rPr>
              <w:rFonts w:asciiTheme="minorHAnsi" w:eastAsiaTheme="minorEastAsia" w:hAnsiTheme="minorHAnsi"/>
              <w:noProof/>
              <w:sz w:val="22"/>
              <w:lang w:eastAsia="pl-PL"/>
            </w:rPr>
          </w:pPr>
          <w:hyperlink w:anchor="_Toc467103418" w:history="1">
            <w:r w:rsidRPr="00B31145">
              <w:rPr>
                <w:rStyle w:val="Hipercze"/>
                <w:noProof/>
              </w:rPr>
              <w:t>2.2.2.</w:t>
            </w:r>
            <w:r>
              <w:rPr>
                <w:rFonts w:asciiTheme="minorHAnsi" w:eastAsiaTheme="minorEastAsia" w:hAnsiTheme="minorHAnsi"/>
                <w:noProof/>
                <w:sz w:val="22"/>
                <w:lang w:eastAsia="pl-PL"/>
              </w:rPr>
              <w:tab/>
            </w:r>
            <w:r w:rsidRPr="00B31145">
              <w:rPr>
                <w:rStyle w:val="Hipercze"/>
                <w:noProof/>
              </w:rPr>
              <w:t>Unreal Engine</w:t>
            </w:r>
            <w:r>
              <w:rPr>
                <w:noProof/>
                <w:webHidden/>
              </w:rPr>
              <w:tab/>
            </w:r>
            <w:r>
              <w:rPr>
                <w:noProof/>
                <w:webHidden/>
              </w:rPr>
              <w:fldChar w:fldCharType="begin"/>
            </w:r>
            <w:r>
              <w:rPr>
                <w:noProof/>
                <w:webHidden/>
              </w:rPr>
              <w:instrText xml:space="preserve"> PAGEREF _Toc467103418 \h </w:instrText>
            </w:r>
            <w:r>
              <w:rPr>
                <w:noProof/>
                <w:webHidden/>
              </w:rPr>
            </w:r>
            <w:r>
              <w:rPr>
                <w:noProof/>
                <w:webHidden/>
              </w:rPr>
              <w:fldChar w:fldCharType="separate"/>
            </w:r>
            <w:r>
              <w:rPr>
                <w:noProof/>
                <w:webHidden/>
              </w:rPr>
              <w:t>10</w:t>
            </w:r>
            <w:r>
              <w:rPr>
                <w:noProof/>
                <w:webHidden/>
              </w:rPr>
              <w:fldChar w:fldCharType="end"/>
            </w:r>
          </w:hyperlink>
        </w:p>
        <w:p w:rsidR="00427D09" w:rsidRDefault="00427D09">
          <w:pPr>
            <w:pStyle w:val="Spistreci3"/>
            <w:tabs>
              <w:tab w:val="left" w:pos="1320"/>
              <w:tab w:val="right" w:leader="dot" w:pos="9062"/>
            </w:tabs>
            <w:rPr>
              <w:rFonts w:asciiTheme="minorHAnsi" w:eastAsiaTheme="minorEastAsia" w:hAnsiTheme="minorHAnsi"/>
              <w:noProof/>
              <w:sz w:val="22"/>
              <w:lang w:eastAsia="pl-PL"/>
            </w:rPr>
          </w:pPr>
          <w:hyperlink w:anchor="_Toc467103419" w:history="1">
            <w:r w:rsidRPr="00B31145">
              <w:rPr>
                <w:rStyle w:val="Hipercze"/>
                <w:noProof/>
              </w:rPr>
              <w:t>2.2.3.</w:t>
            </w:r>
            <w:r>
              <w:rPr>
                <w:rFonts w:asciiTheme="minorHAnsi" w:eastAsiaTheme="minorEastAsia" w:hAnsiTheme="minorHAnsi"/>
                <w:noProof/>
                <w:sz w:val="22"/>
                <w:lang w:eastAsia="pl-PL"/>
              </w:rPr>
              <w:tab/>
            </w:r>
            <w:r w:rsidRPr="00B31145">
              <w:rPr>
                <w:rStyle w:val="Hipercze"/>
                <w:noProof/>
              </w:rPr>
              <w:t>Blender</w:t>
            </w:r>
            <w:r>
              <w:rPr>
                <w:noProof/>
                <w:webHidden/>
              </w:rPr>
              <w:tab/>
            </w:r>
            <w:r>
              <w:rPr>
                <w:noProof/>
                <w:webHidden/>
              </w:rPr>
              <w:fldChar w:fldCharType="begin"/>
            </w:r>
            <w:r>
              <w:rPr>
                <w:noProof/>
                <w:webHidden/>
              </w:rPr>
              <w:instrText xml:space="preserve"> PAGEREF _Toc467103419 \h </w:instrText>
            </w:r>
            <w:r>
              <w:rPr>
                <w:noProof/>
                <w:webHidden/>
              </w:rPr>
            </w:r>
            <w:r>
              <w:rPr>
                <w:noProof/>
                <w:webHidden/>
              </w:rPr>
              <w:fldChar w:fldCharType="separate"/>
            </w:r>
            <w:r>
              <w:rPr>
                <w:noProof/>
                <w:webHidden/>
              </w:rPr>
              <w:t>10</w:t>
            </w:r>
            <w:r>
              <w:rPr>
                <w:noProof/>
                <w:webHidden/>
              </w:rPr>
              <w:fldChar w:fldCharType="end"/>
            </w:r>
          </w:hyperlink>
        </w:p>
        <w:p w:rsidR="00427D09" w:rsidRDefault="00427D09">
          <w:pPr>
            <w:pStyle w:val="Spistreci3"/>
            <w:tabs>
              <w:tab w:val="left" w:pos="1320"/>
              <w:tab w:val="right" w:leader="dot" w:pos="9062"/>
            </w:tabs>
            <w:rPr>
              <w:rFonts w:asciiTheme="minorHAnsi" w:eastAsiaTheme="minorEastAsia" w:hAnsiTheme="minorHAnsi"/>
              <w:noProof/>
              <w:sz w:val="22"/>
              <w:lang w:eastAsia="pl-PL"/>
            </w:rPr>
          </w:pPr>
          <w:hyperlink w:anchor="_Toc467103420" w:history="1">
            <w:r w:rsidRPr="00B31145">
              <w:rPr>
                <w:rStyle w:val="Hipercze"/>
                <w:noProof/>
              </w:rPr>
              <w:t>2.2.4.</w:t>
            </w:r>
            <w:r>
              <w:rPr>
                <w:rFonts w:asciiTheme="minorHAnsi" w:eastAsiaTheme="minorEastAsia" w:hAnsiTheme="minorHAnsi"/>
                <w:noProof/>
                <w:sz w:val="22"/>
                <w:lang w:eastAsia="pl-PL"/>
              </w:rPr>
              <w:tab/>
            </w:r>
            <w:r w:rsidRPr="00B31145">
              <w:rPr>
                <w:rStyle w:val="Hipercze"/>
                <w:noProof/>
              </w:rPr>
              <w:t>Autodesk 3DSMax</w:t>
            </w:r>
            <w:r>
              <w:rPr>
                <w:noProof/>
                <w:webHidden/>
              </w:rPr>
              <w:tab/>
            </w:r>
            <w:r>
              <w:rPr>
                <w:noProof/>
                <w:webHidden/>
              </w:rPr>
              <w:fldChar w:fldCharType="begin"/>
            </w:r>
            <w:r>
              <w:rPr>
                <w:noProof/>
                <w:webHidden/>
              </w:rPr>
              <w:instrText xml:space="preserve"> PAGEREF _Toc467103420 \h </w:instrText>
            </w:r>
            <w:r>
              <w:rPr>
                <w:noProof/>
                <w:webHidden/>
              </w:rPr>
            </w:r>
            <w:r>
              <w:rPr>
                <w:noProof/>
                <w:webHidden/>
              </w:rPr>
              <w:fldChar w:fldCharType="separate"/>
            </w:r>
            <w:r>
              <w:rPr>
                <w:noProof/>
                <w:webHidden/>
              </w:rPr>
              <w:t>11</w:t>
            </w:r>
            <w:r>
              <w:rPr>
                <w:noProof/>
                <w:webHidden/>
              </w:rPr>
              <w:fldChar w:fldCharType="end"/>
            </w:r>
          </w:hyperlink>
        </w:p>
        <w:p w:rsidR="00427D09" w:rsidRDefault="00427D09">
          <w:pPr>
            <w:pStyle w:val="Spistreci1"/>
            <w:tabs>
              <w:tab w:val="left" w:pos="480"/>
              <w:tab w:val="right" w:leader="dot" w:pos="9062"/>
            </w:tabs>
            <w:rPr>
              <w:rFonts w:asciiTheme="minorHAnsi" w:eastAsiaTheme="minorEastAsia" w:hAnsiTheme="minorHAnsi"/>
              <w:noProof/>
              <w:sz w:val="22"/>
              <w:lang w:eastAsia="pl-PL"/>
            </w:rPr>
          </w:pPr>
          <w:hyperlink w:anchor="_Toc467103421" w:history="1">
            <w:r w:rsidRPr="00B31145">
              <w:rPr>
                <w:rStyle w:val="Hipercze"/>
                <w:noProof/>
              </w:rPr>
              <w:t>3.</w:t>
            </w:r>
            <w:r>
              <w:rPr>
                <w:rFonts w:asciiTheme="minorHAnsi" w:eastAsiaTheme="minorEastAsia" w:hAnsiTheme="minorHAnsi"/>
                <w:noProof/>
                <w:sz w:val="22"/>
                <w:lang w:eastAsia="pl-PL"/>
              </w:rPr>
              <w:tab/>
            </w:r>
            <w:r w:rsidRPr="00B31145">
              <w:rPr>
                <w:rStyle w:val="Hipercze"/>
                <w:noProof/>
              </w:rPr>
              <w:t>Aplikacja</w:t>
            </w:r>
            <w:r>
              <w:rPr>
                <w:noProof/>
                <w:webHidden/>
              </w:rPr>
              <w:tab/>
            </w:r>
            <w:r>
              <w:rPr>
                <w:noProof/>
                <w:webHidden/>
              </w:rPr>
              <w:fldChar w:fldCharType="begin"/>
            </w:r>
            <w:r>
              <w:rPr>
                <w:noProof/>
                <w:webHidden/>
              </w:rPr>
              <w:instrText xml:space="preserve"> PAGEREF _Toc467103421 \h </w:instrText>
            </w:r>
            <w:r>
              <w:rPr>
                <w:noProof/>
                <w:webHidden/>
              </w:rPr>
            </w:r>
            <w:r>
              <w:rPr>
                <w:noProof/>
                <w:webHidden/>
              </w:rPr>
              <w:fldChar w:fldCharType="separate"/>
            </w:r>
            <w:r>
              <w:rPr>
                <w:noProof/>
                <w:webHidden/>
              </w:rPr>
              <w:t>13</w:t>
            </w:r>
            <w:r>
              <w:rPr>
                <w:noProof/>
                <w:webHidden/>
              </w:rPr>
              <w:fldChar w:fldCharType="end"/>
            </w:r>
          </w:hyperlink>
        </w:p>
        <w:p w:rsidR="00427D09" w:rsidRDefault="00427D09">
          <w:pPr>
            <w:pStyle w:val="Spistreci2"/>
            <w:tabs>
              <w:tab w:val="left" w:pos="880"/>
              <w:tab w:val="right" w:leader="dot" w:pos="9062"/>
            </w:tabs>
            <w:rPr>
              <w:rFonts w:asciiTheme="minorHAnsi" w:eastAsiaTheme="minorEastAsia" w:hAnsiTheme="minorHAnsi"/>
              <w:noProof/>
              <w:sz w:val="22"/>
              <w:lang w:eastAsia="pl-PL"/>
            </w:rPr>
          </w:pPr>
          <w:hyperlink w:anchor="_Toc467103422" w:history="1">
            <w:r w:rsidRPr="00B31145">
              <w:rPr>
                <w:rStyle w:val="Hipercze"/>
                <w:noProof/>
              </w:rPr>
              <w:t>3.1.</w:t>
            </w:r>
            <w:r>
              <w:rPr>
                <w:rFonts w:asciiTheme="minorHAnsi" w:eastAsiaTheme="minorEastAsia" w:hAnsiTheme="minorHAnsi"/>
                <w:noProof/>
                <w:sz w:val="22"/>
                <w:lang w:eastAsia="pl-PL"/>
              </w:rPr>
              <w:tab/>
            </w:r>
            <w:r w:rsidRPr="00B31145">
              <w:rPr>
                <w:rStyle w:val="Hipercze"/>
                <w:noProof/>
              </w:rPr>
              <w:t>Założenia</w:t>
            </w:r>
            <w:r>
              <w:rPr>
                <w:noProof/>
                <w:webHidden/>
              </w:rPr>
              <w:tab/>
            </w:r>
            <w:r>
              <w:rPr>
                <w:noProof/>
                <w:webHidden/>
              </w:rPr>
              <w:fldChar w:fldCharType="begin"/>
            </w:r>
            <w:r>
              <w:rPr>
                <w:noProof/>
                <w:webHidden/>
              </w:rPr>
              <w:instrText xml:space="preserve"> PAGEREF _Toc467103422 \h </w:instrText>
            </w:r>
            <w:r>
              <w:rPr>
                <w:noProof/>
                <w:webHidden/>
              </w:rPr>
            </w:r>
            <w:r>
              <w:rPr>
                <w:noProof/>
                <w:webHidden/>
              </w:rPr>
              <w:fldChar w:fldCharType="separate"/>
            </w:r>
            <w:r>
              <w:rPr>
                <w:noProof/>
                <w:webHidden/>
              </w:rPr>
              <w:t>13</w:t>
            </w:r>
            <w:r>
              <w:rPr>
                <w:noProof/>
                <w:webHidden/>
              </w:rPr>
              <w:fldChar w:fldCharType="end"/>
            </w:r>
          </w:hyperlink>
        </w:p>
        <w:p w:rsidR="00427D09" w:rsidRDefault="00427D09">
          <w:pPr>
            <w:pStyle w:val="Spistreci2"/>
            <w:tabs>
              <w:tab w:val="left" w:pos="880"/>
              <w:tab w:val="right" w:leader="dot" w:pos="9062"/>
            </w:tabs>
            <w:rPr>
              <w:rFonts w:asciiTheme="minorHAnsi" w:eastAsiaTheme="minorEastAsia" w:hAnsiTheme="minorHAnsi"/>
              <w:noProof/>
              <w:sz w:val="22"/>
              <w:lang w:eastAsia="pl-PL"/>
            </w:rPr>
          </w:pPr>
          <w:hyperlink w:anchor="_Toc467103423" w:history="1">
            <w:r w:rsidRPr="00B31145">
              <w:rPr>
                <w:rStyle w:val="Hipercze"/>
                <w:noProof/>
              </w:rPr>
              <w:t>3.2.</w:t>
            </w:r>
            <w:r>
              <w:rPr>
                <w:rFonts w:asciiTheme="minorHAnsi" w:eastAsiaTheme="minorEastAsia" w:hAnsiTheme="minorHAnsi"/>
                <w:noProof/>
                <w:sz w:val="22"/>
                <w:lang w:eastAsia="pl-PL"/>
              </w:rPr>
              <w:tab/>
            </w:r>
            <w:r w:rsidRPr="00B31145">
              <w:rPr>
                <w:rStyle w:val="Hipercze"/>
                <w:noProof/>
              </w:rPr>
              <w:t>Przyjęte technologie</w:t>
            </w:r>
            <w:r>
              <w:rPr>
                <w:noProof/>
                <w:webHidden/>
              </w:rPr>
              <w:tab/>
            </w:r>
            <w:r>
              <w:rPr>
                <w:noProof/>
                <w:webHidden/>
              </w:rPr>
              <w:fldChar w:fldCharType="begin"/>
            </w:r>
            <w:r>
              <w:rPr>
                <w:noProof/>
                <w:webHidden/>
              </w:rPr>
              <w:instrText xml:space="preserve"> PAGEREF _Toc467103423 \h </w:instrText>
            </w:r>
            <w:r>
              <w:rPr>
                <w:noProof/>
                <w:webHidden/>
              </w:rPr>
            </w:r>
            <w:r>
              <w:rPr>
                <w:noProof/>
                <w:webHidden/>
              </w:rPr>
              <w:fldChar w:fldCharType="separate"/>
            </w:r>
            <w:r>
              <w:rPr>
                <w:noProof/>
                <w:webHidden/>
              </w:rPr>
              <w:t>13</w:t>
            </w:r>
            <w:r>
              <w:rPr>
                <w:noProof/>
                <w:webHidden/>
              </w:rPr>
              <w:fldChar w:fldCharType="end"/>
            </w:r>
          </w:hyperlink>
        </w:p>
        <w:p w:rsidR="00427D09" w:rsidRDefault="00427D09">
          <w:pPr>
            <w:pStyle w:val="Spistreci3"/>
            <w:tabs>
              <w:tab w:val="left" w:pos="1320"/>
              <w:tab w:val="right" w:leader="dot" w:pos="9062"/>
            </w:tabs>
            <w:rPr>
              <w:rFonts w:asciiTheme="minorHAnsi" w:eastAsiaTheme="minorEastAsia" w:hAnsiTheme="minorHAnsi"/>
              <w:noProof/>
              <w:sz w:val="22"/>
              <w:lang w:eastAsia="pl-PL"/>
            </w:rPr>
          </w:pPr>
          <w:hyperlink w:anchor="_Toc467103424" w:history="1">
            <w:r w:rsidRPr="00B31145">
              <w:rPr>
                <w:rStyle w:val="Hipercze"/>
                <w:noProof/>
              </w:rPr>
              <w:t>3.2.1.</w:t>
            </w:r>
            <w:r>
              <w:rPr>
                <w:rFonts w:asciiTheme="minorHAnsi" w:eastAsiaTheme="minorEastAsia" w:hAnsiTheme="minorHAnsi"/>
                <w:noProof/>
                <w:sz w:val="22"/>
                <w:lang w:eastAsia="pl-PL"/>
              </w:rPr>
              <w:tab/>
            </w:r>
            <w:r w:rsidRPr="00B31145">
              <w:rPr>
                <w:rStyle w:val="Hipercze"/>
                <w:noProof/>
              </w:rPr>
              <w:t>DirectX</w:t>
            </w:r>
            <w:r>
              <w:rPr>
                <w:noProof/>
                <w:webHidden/>
              </w:rPr>
              <w:tab/>
            </w:r>
            <w:r>
              <w:rPr>
                <w:noProof/>
                <w:webHidden/>
              </w:rPr>
              <w:fldChar w:fldCharType="begin"/>
            </w:r>
            <w:r>
              <w:rPr>
                <w:noProof/>
                <w:webHidden/>
              </w:rPr>
              <w:instrText xml:space="preserve"> PAGEREF _Toc467103424 \h </w:instrText>
            </w:r>
            <w:r>
              <w:rPr>
                <w:noProof/>
                <w:webHidden/>
              </w:rPr>
            </w:r>
            <w:r>
              <w:rPr>
                <w:noProof/>
                <w:webHidden/>
              </w:rPr>
              <w:fldChar w:fldCharType="separate"/>
            </w:r>
            <w:r>
              <w:rPr>
                <w:noProof/>
                <w:webHidden/>
              </w:rPr>
              <w:t>13</w:t>
            </w:r>
            <w:r>
              <w:rPr>
                <w:noProof/>
                <w:webHidden/>
              </w:rPr>
              <w:fldChar w:fldCharType="end"/>
            </w:r>
          </w:hyperlink>
        </w:p>
        <w:p w:rsidR="00427D09" w:rsidRDefault="00427D09">
          <w:pPr>
            <w:pStyle w:val="Spistreci3"/>
            <w:tabs>
              <w:tab w:val="left" w:pos="1320"/>
              <w:tab w:val="right" w:leader="dot" w:pos="9062"/>
            </w:tabs>
            <w:rPr>
              <w:rFonts w:asciiTheme="minorHAnsi" w:eastAsiaTheme="minorEastAsia" w:hAnsiTheme="minorHAnsi"/>
              <w:noProof/>
              <w:sz w:val="22"/>
              <w:lang w:eastAsia="pl-PL"/>
            </w:rPr>
          </w:pPr>
          <w:hyperlink w:anchor="_Toc467103425" w:history="1">
            <w:r w:rsidRPr="00B31145">
              <w:rPr>
                <w:rStyle w:val="Hipercze"/>
                <w:noProof/>
              </w:rPr>
              <w:t>3.2.2.</w:t>
            </w:r>
            <w:r>
              <w:rPr>
                <w:rFonts w:asciiTheme="minorHAnsi" w:eastAsiaTheme="minorEastAsia" w:hAnsiTheme="minorHAnsi"/>
                <w:noProof/>
                <w:sz w:val="22"/>
                <w:lang w:eastAsia="pl-PL"/>
              </w:rPr>
              <w:tab/>
            </w:r>
            <w:r w:rsidRPr="00B31145">
              <w:rPr>
                <w:rStyle w:val="Hipercze"/>
                <w:noProof/>
              </w:rPr>
              <w:t>Bullet Physics</w:t>
            </w:r>
            <w:r>
              <w:rPr>
                <w:noProof/>
                <w:webHidden/>
              </w:rPr>
              <w:tab/>
            </w:r>
            <w:r>
              <w:rPr>
                <w:noProof/>
                <w:webHidden/>
              </w:rPr>
              <w:fldChar w:fldCharType="begin"/>
            </w:r>
            <w:r>
              <w:rPr>
                <w:noProof/>
                <w:webHidden/>
              </w:rPr>
              <w:instrText xml:space="preserve"> PAGEREF _Toc467103425 \h </w:instrText>
            </w:r>
            <w:r>
              <w:rPr>
                <w:noProof/>
                <w:webHidden/>
              </w:rPr>
            </w:r>
            <w:r>
              <w:rPr>
                <w:noProof/>
                <w:webHidden/>
              </w:rPr>
              <w:fldChar w:fldCharType="separate"/>
            </w:r>
            <w:r>
              <w:rPr>
                <w:noProof/>
                <w:webHidden/>
              </w:rPr>
              <w:t>15</w:t>
            </w:r>
            <w:r>
              <w:rPr>
                <w:noProof/>
                <w:webHidden/>
              </w:rPr>
              <w:fldChar w:fldCharType="end"/>
            </w:r>
          </w:hyperlink>
        </w:p>
        <w:p w:rsidR="00427D09" w:rsidRDefault="00427D09">
          <w:pPr>
            <w:pStyle w:val="Spistreci3"/>
            <w:tabs>
              <w:tab w:val="left" w:pos="1320"/>
              <w:tab w:val="right" w:leader="dot" w:pos="9062"/>
            </w:tabs>
            <w:rPr>
              <w:rFonts w:asciiTheme="minorHAnsi" w:eastAsiaTheme="minorEastAsia" w:hAnsiTheme="minorHAnsi"/>
              <w:noProof/>
              <w:sz w:val="22"/>
              <w:lang w:eastAsia="pl-PL"/>
            </w:rPr>
          </w:pPr>
          <w:hyperlink w:anchor="_Toc467103426" w:history="1">
            <w:r w:rsidRPr="00B31145">
              <w:rPr>
                <w:rStyle w:val="Hipercze"/>
                <w:noProof/>
              </w:rPr>
              <w:t>3.2.3.</w:t>
            </w:r>
            <w:r>
              <w:rPr>
                <w:rFonts w:asciiTheme="minorHAnsi" w:eastAsiaTheme="minorEastAsia" w:hAnsiTheme="minorHAnsi"/>
                <w:noProof/>
                <w:sz w:val="22"/>
                <w:lang w:eastAsia="pl-PL"/>
              </w:rPr>
              <w:tab/>
            </w:r>
            <w:r w:rsidRPr="00B31145">
              <w:rPr>
                <w:rStyle w:val="Hipercze"/>
                <w:noProof/>
              </w:rPr>
              <w:t>DirectXTK</w:t>
            </w:r>
            <w:r>
              <w:rPr>
                <w:noProof/>
                <w:webHidden/>
              </w:rPr>
              <w:tab/>
            </w:r>
            <w:r>
              <w:rPr>
                <w:noProof/>
                <w:webHidden/>
              </w:rPr>
              <w:fldChar w:fldCharType="begin"/>
            </w:r>
            <w:r>
              <w:rPr>
                <w:noProof/>
                <w:webHidden/>
              </w:rPr>
              <w:instrText xml:space="preserve"> PAGEREF _Toc467103426 \h </w:instrText>
            </w:r>
            <w:r>
              <w:rPr>
                <w:noProof/>
                <w:webHidden/>
              </w:rPr>
            </w:r>
            <w:r>
              <w:rPr>
                <w:noProof/>
                <w:webHidden/>
              </w:rPr>
              <w:fldChar w:fldCharType="separate"/>
            </w:r>
            <w:r>
              <w:rPr>
                <w:noProof/>
                <w:webHidden/>
              </w:rPr>
              <w:t>16</w:t>
            </w:r>
            <w:r>
              <w:rPr>
                <w:noProof/>
                <w:webHidden/>
              </w:rPr>
              <w:fldChar w:fldCharType="end"/>
            </w:r>
          </w:hyperlink>
        </w:p>
        <w:p w:rsidR="00427D09" w:rsidRDefault="00427D09">
          <w:pPr>
            <w:pStyle w:val="Spistreci2"/>
            <w:tabs>
              <w:tab w:val="left" w:pos="880"/>
              <w:tab w:val="right" w:leader="dot" w:pos="9062"/>
            </w:tabs>
            <w:rPr>
              <w:rFonts w:asciiTheme="minorHAnsi" w:eastAsiaTheme="minorEastAsia" w:hAnsiTheme="minorHAnsi"/>
              <w:noProof/>
              <w:sz w:val="22"/>
              <w:lang w:eastAsia="pl-PL"/>
            </w:rPr>
          </w:pPr>
          <w:hyperlink w:anchor="_Toc467103427" w:history="1">
            <w:r w:rsidRPr="00B31145">
              <w:rPr>
                <w:rStyle w:val="Hipercze"/>
                <w:noProof/>
              </w:rPr>
              <w:t>3.3.</w:t>
            </w:r>
            <w:r>
              <w:rPr>
                <w:rFonts w:asciiTheme="minorHAnsi" w:eastAsiaTheme="minorEastAsia" w:hAnsiTheme="minorHAnsi"/>
                <w:noProof/>
                <w:sz w:val="22"/>
                <w:lang w:eastAsia="pl-PL"/>
              </w:rPr>
              <w:tab/>
            </w:r>
            <w:r w:rsidRPr="00B31145">
              <w:rPr>
                <w:rStyle w:val="Hipercze"/>
                <w:noProof/>
              </w:rPr>
              <w:t>Struktura aplikacji</w:t>
            </w:r>
            <w:r>
              <w:rPr>
                <w:noProof/>
                <w:webHidden/>
              </w:rPr>
              <w:tab/>
            </w:r>
            <w:r>
              <w:rPr>
                <w:noProof/>
                <w:webHidden/>
              </w:rPr>
              <w:fldChar w:fldCharType="begin"/>
            </w:r>
            <w:r>
              <w:rPr>
                <w:noProof/>
                <w:webHidden/>
              </w:rPr>
              <w:instrText xml:space="preserve"> PAGEREF _Toc467103427 \h </w:instrText>
            </w:r>
            <w:r>
              <w:rPr>
                <w:noProof/>
                <w:webHidden/>
              </w:rPr>
            </w:r>
            <w:r>
              <w:rPr>
                <w:noProof/>
                <w:webHidden/>
              </w:rPr>
              <w:fldChar w:fldCharType="separate"/>
            </w:r>
            <w:r>
              <w:rPr>
                <w:noProof/>
                <w:webHidden/>
              </w:rPr>
              <w:t>17</w:t>
            </w:r>
            <w:r>
              <w:rPr>
                <w:noProof/>
                <w:webHidden/>
              </w:rPr>
              <w:fldChar w:fldCharType="end"/>
            </w:r>
          </w:hyperlink>
        </w:p>
        <w:p w:rsidR="00427D09" w:rsidRDefault="00427D09">
          <w:pPr>
            <w:pStyle w:val="Spistreci2"/>
            <w:tabs>
              <w:tab w:val="left" w:pos="880"/>
              <w:tab w:val="right" w:leader="dot" w:pos="9062"/>
            </w:tabs>
            <w:rPr>
              <w:rFonts w:asciiTheme="minorHAnsi" w:eastAsiaTheme="minorEastAsia" w:hAnsiTheme="minorHAnsi"/>
              <w:noProof/>
              <w:sz w:val="22"/>
              <w:lang w:eastAsia="pl-PL"/>
            </w:rPr>
          </w:pPr>
          <w:hyperlink w:anchor="_Toc467103428" w:history="1">
            <w:r w:rsidRPr="00B31145">
              <w:rPr>
                <w:rStyle w:val="Hipercze"/>
                <w:noProof/>
              </w:rPr>
              <w:t>3.4.</w:t>
            </w:r>
            <w:r>
              <w:rPr>
                <w:rFonts w:asciiTheme="minorHAnsi" w:eastAsiaTheme="minorEastAsia" w:hAnsiTheme="minorHAnsi"/>
                <w:noProof/>
                <w:sz w:val="22"/>
                <w:lang w:eastAsia="pl-PL"/>
              </w:rPr>
              <w:tab/>
            </w:r>
            <w:r w:rsidRPr="00B31145">
              <w:rPr>
                <w:rStyle w:val="Hipercze"/>
                <w:noProof/>
              </w:rPr>
              <w:t>Opis działania</w:t>
            </w:r>
            <w:r>
              <w:rPr>
                <w:noProof/>
                <w:webHidden/>
              </w:rPr>
              <w:tab/>
            </w:r>
            <w:r>
              <w:rPr>
                <w:noProof/>
                <w:webHidden/>
              </w:rPr>
              <w:fldChar w:fldCharType="begin"/>
            </w:r>
            <w:r>
              <w:rPr>
                <w:noProof/>
                <w:webHidden/>
              </w:rPr>
              <w:instrText xml:space="preserve"> PAGEREF _Toc467103428 \h </w:instrText>
            </w:r>
            <w:r>
              <w:rPr>
                <w:noProof/>
                <w:webHidden/>
              </w:rPr>
            </w:r>
            <w:r>
              <w:rPr>
                <w:noProof/>
                <w:webHidden/>
              </w:rPr>
              <w:fldChar w:fldCharType="separate"/>
            </w:r>
            <w:r>
              <w:rPr>
                <w:noProof/>
                <w:webHidden/>
              </w:rPr>
              <w:t>17</w:t>
            </w:r>
            <w:r>
              <w:rPr>
                <w:noProof/>
                <w:webHidden/>
              </w:rPr>
              <w:fldChar w:fldCharType="end"/>
            </w:r>
          </w:hyperlink>
        </w:p>
        <w:p w:rsidR="00427D09" w:rsidRDefault="00427D09">
          <w:pPr>
            <w:pStyle w:val="Spistreci2"/>
            <w:tabs>
              <w:tab w:val="left" w:pos="880"/>
              <w:tab w:val="right" w:leader="dot" w:pos="9062"/>
            </w:tabs>
            <w:rPr>
              <w:rFonts w:asciiTheme="minorHAnsi" w:eastAsiaTheme="minorEastAsia" w:hAnsiTheme="minorHAnsi"/>
              <w:noProof/>
              <w:sz w:val="22"/>
              <w:lang w:eastAsia="pl-PL"/>
            </w:rPr>
          </w:pPr>
          <w:hyperlink w:anchor="_Toc467103429" w:history="1">
            <w:r w:rsidRPr="00B31145">
              <w:rPr>
                <w:rStyle w:val="Hipercze"/>
                <w:noProof/>
              </w:rPr>
              <w:t>3.5.</w:t>
            </w:r>
            <w:r>
              <w:rPr>
                <w:rFonts w:asciiTheme="minorHAnsi" w:eastAsiaTheme="minorEastAsia" w:hAnsiTheme="minorHAnsi"/>
                <w:noProof/>
                <w:sz w:val="22"/>
                <w:lang w:eastAsia="pl-PL"/>
              </w:rPr>
              <w:tab/>
            </w:r>
            <w:r w:rsidRPr="00B31145">
              <w:rPr>
                <w:rStyle w:val="Hipercze"/>
                <w:noProof/>
              </w:rPr>
              <w:t>Opis użytkowania</w:t>
            </w:r>
            <w:r>
              <w:rPr>
                <w:noProof/>
                <w:webHidden/>
              </w:rPr>
              <w:tab/>
            </w:r>
            <w:r>
              <w:rPr>
                <w:noProof/>
                <w:webHidden/>
              </w:rPr>
              <w:fldChar w:fldCharType="begin"/>
            </w:r>
            <w:r>
              <w:rPr>
                <w:noProof/>
                <w:webHidden/>
              </w:rPr>
              <w:instrText xml:space="preserve"> PAGEREF _Toc467103429 \h </w:instrText>
            </w:r>
            <w:r>
              <w:rPr>
                <w:noProof/>
                <w:webHidden/>
              </w:rPr>
            </w:r>
            <w:r>
              <w:rPr>
                <w:noProof/>
                <w:webHidden/>
              </w:rPr>
              <w:fldChar w:fldCharType="separate"/>
            </w:r>
            <w:r>
              <w:rPr>
                <w:noProof/>
                <w:webHidden/>
              </w:rPr>
              <w:t>17</w:t>
            </w:r>
            <w:r>
              <w:rPr>
                <w:noProof/>
                <w:webHidden/>
              </w:rPr>
              <w:fldChar w:fldCharType="end"/>
            </w:r>
          </w:hyperlink>
        </w:p>
        <w:p w:rsidR="00427D09" w:rsidRDefault="00427D09">
          <w:pPr>
            <w:pStyle w:val="Spistreci3"/>
            <w:tabs>
              <w:tab w:val="left" w:pos="1320"/>
              <w:tab w:val="right" w:leader="dot" w:pos="9062"/>
            </w:tabs>
            <w:rPr>
              <w:rFonts w:asciiTheme="minorHAnsi" w:eastAsiaTheme="minorEastAsia" w:hAnsiTheme="minorHAnsi"/>
              <w:noProof/>
              <w:sz w:val="22"/>
              <w:lang w:eastAsia="pl-PL"/>
            </w:rPr>
          </w:pPr>
          <w:hyperlink w:anchor="_Toc467103430" w:history="1">
            <w:r w:rsidRPr="00B31145">
              <w:rPr>
                <w:rStyle w:val="Hipercze"/>
                <w:noProof/>
              </w:rPr>
              <w:t>3.5.1.</w:t>
            </w:r>
            <w:r>
              <w:rPr>
                <w:rFonts w:asciiTheme="minorHAnsi" w:eastAsiaTheme="minorEastAsia" w:hAnsiTheme="minorHAnsi"/>
                <w:noProof/>
                <w:sz w:val="22"/>
                <w:lang w:eastAsia="pl-PL"/>
              </w:rPr>
              <w:tab/>
            </w:r>
            <w:r w:rsidRPr="00B31145">
              <w:rPr>
                <w:rStyle w:val="Hipercze"/>
                <w:noProof/>
              </w:rPr>
              <w:t>Sterowanie</w:t>
            </w:r>
            <w:r>
              <w:rPr>
                <w:noProof/>
                <w:webHidden/>
              </w:rPr>
              <w:tab/>
            </w:r>
            <w:r>
              <w:rPr>
                <w:noProof/>
                <w:webHidden/>
              </w:rPr>
              <w:fldChar w:fldCharType="begin"/>
            </w:r>
            <w:r>
              <w:rPr>
                <w:noProof/>
                <w:webHidden/>
              </w:rPr>
              <w:instrText xml:space="preserve"> PAGEREF _Toc467103430 \h </w:instrText>
            </w:r>
            <w:r>
              <w:rPr>
                <w:noProof/>
                <w:webHidden/>
              </w:rPr>
            </w:r>
            <w:r>
              <w:rPr>
                <w:noProof/>
                <w:webHidden/>
              </w:rPr>
              <w:fldChar w:fldCharType="separate"/>
            </w:r>
            <w:r>
              <w:rPr>
                <w:noProof/>
                <w:webHidden/>
              </w:rPr>
              <w:t>17</w:t>
            </w:r>
            <w:r>
              <w:rPr>
                <w:noProof/>
                <w:webHidden/>
              </w:rPr>
              <w:fldChar w:fldCharType="end"/>
            </w:r>
          </w:hyperlink>
        </w:p>
        <w:p w:rsidR="00427D09" w:rsidRDefault="00427D09">
          <w:pPr>
            <w:pStyle w:val="Spistreci1"/>
            <w:tabs>
              <w:tab w:val="left" w:pos="480"/>
              <w:tab w:val="right" w:leader="dot" w:pos="9062"/>
            </w:tabs>
            <w:rPr>
              <w:rFonts w:asciiTheme="minorHAnsi" w:eastAsiaTheme="minorEastAsia" w:hAnsiTheme="minorHAnsi"/>
              <w:noProof/>
              <w:sz w:val="22"/>
              <w:lang w:eastAsia="pl-PL"/>
            </w:rPr>
          </w:pPr>
          <w:hyperlink w:anchor="_Toc467103431" w:history="1">
            <w:r w:rsidRPr="00B31145">
              <w:rPr>
                <w:rStyle w:val="Hipercze"/>
                <w:noProof/>
              </w:rPr>
              <w:t>4.</w:t>
            </w:r>
            <w:r>
              <w:rPr>
                <w:rFonts w:asciiTheme="minorHAnsi" w:eastAsiaTheme="minorEastAsia" w:hAnsiTheme="minorHAnsi"/>
                <w:noProof/>
                <w:sz w:val="22"/>
                <w:lang w:eastAsia="pl-PL"/>
              </w:rPr>
              <w:tab/>
            </w:r>
            <w:r w:rsidRPr="00B31145">
              <w:rPr>
                <w:rStyle w:val="Hipercze"/>
                <w:noProof/>
              </w:rPr>
              <w:t>Testy</w:t>
            </w:r>
            <w:r>
              <w:rPr>
                <w:noProof/>
                <w:webHidden/>
              </w:rPr>
              <w:tab/>
            </w:r>
            <w:r>
              <w:rPr>
                <w:noProof/>
                <w:webHidden/>
              </w:rPr>
              <w:fldChar w:fldCharType="begin"/>
            </w:r>
            <w:r>
              <w:rPr>
                <w:noProof/>
                <w:webHidden/>
              </w:rPr>
              <w:instrText xml:space="preserve"> PAGEREF _Toc467103431 \h </w:instrText>
            </w:r>
            <w:r>
              <w:rPr>
                <w:noProof/>
                <w:webHidden/>
              </w:rPr>
            </w:r>
            <w:r>
              <w:rPr>
                <w:noProof/>
                <w:webHidden/>
              </w:rPr>
              <w:fldChar w:fldCharType="separate"/>
            </w:r>
            <w:r>
              <w:rPr>
                <w:noProof/>
                <w:webHidden/>
              </w:rPr>
              <w:t>18</w:t>
            </w:r>
            <w:r>
              <w:rPr>
                <w:noProof/>
                <w:webHidden/>
              </w:rPr>
              <w:fldChar w:fldCharType="end"/>
            </w:r>
          </w:hyperlink>
        </w:p>
        <w:p w:rsidR="00427D09" w:rsidRDefault="00427D09">
          <w:pPr>
            <w:pStyle w:val="Spistreci2"/>
            <w:tabs>
              <w:tab w:val="left" w:pos="880"/>
              <w:tab w:val="right" w:leader="dot" w:pos="9062"/>
            </w:tabs>
            <w:rPr>
              <w:rFonts w:asciiTheme="minorHAnsi" w:eastAsiaTheme="minorEastAsia" w:hAnsiTheme="minorHAnsi"/>
              <w:noProof/>
              <w:sz w:val="22"/>
              <w:lang w:eastAsia="pl-PL"/>
            </w:rPr>
          </w:pPr>
          <w:hyperlink w:anchor="_Toc467103432" w:history="1">
            <w:r w:rsidRPr="00B31145">
              <w:rPr>
                <w:rStyle w:val="Hipercze"/>
                <w:noProof/>
              </w:rPr>
              <w:t>4.1.</w:t>
            </w:r>
            <w:r>
              <w:rPr>
                <w:rFonts w:asciiTheme="minorHAnsi" w:eastAsiaTheme="minorEastAsia" w:hAnsiTheme="minorHAnsi"/>
                <w:noProof/>
                <w:sz w:val="22"/>
                <w:lang w:eastAsia="pl-PL"/>
              </w:rPr>
              <w:tab/>
            </w:r>
            <w:r w:rsidRPr="00B31145">
              <w:rPr>
                <w:rStyle w:val="Hipercze"/>
                <w:noProof/>
              </w:rPr>
              <w:t>Plan testów</w:t>
            </w:r>
            <w:r>
              <w:rPr>
                <w:noProof/>
                <w:webHidden/>
              </w:rPr>
              <w:tab/>
            </w:r>
            <w:r>
              <w:rPr>
                <w:noProof/>
                <w:webHidden/>
              </w:rPr>
              <w:fldChar w:fldCharType="begin"/>
            </w:r>
            <w:r>
              <w:rPr>
                <w:noProof/>
                <w:webHidden/>
              </w:rPr>
              <w:instrText xml:space="preserve"> PAGEREF _Toc467103432 \h </w:instrText>
            </w:r>
            <w:r>
              <w:rPr>
                <w:noProof/>
                <w:webHidden/>
              </w:rPr>
            </w:r>
            <w:r>
              <w:rPr>
                <w:noProof/>
                <w:webHidden/>
              </w:rPr>
              <w:fldChar w:fldCharType="separate"/>
            </w:r>
            <w:r>
              <w:rPr>
                <w:noProof/>
                <w:webHidden/>
              </w:rPr>
              <w:t>18</w:t>
            </w:r>
            <w:r>
              <w:rPr>
                <w:noProof/>
                <w:webHidden/>
              </w:rPr>
              <w:fldChar w:fldCharType="end"/>
            </w:r>
          </w:hyperlink>
        </w:p>
        <w:p w:rsidR="00427D09" w:rsidRDefault="00427D09">
          <w:pPr>
            <w:pStyle w:val="Spistreci2"/>
            <w:tabs>
              <w:tab w:val="left" w:pos="880"/>
              <w:tab w:val="right" w:leader="dot" w:pos="9062"/>
            </w:tabs>
            <w:rPr>
              <w:rFonts w:asciiTheme="minorHAnsi" w:eastAsiaTheme="minorEastAsia" w:hAnsiTheme="minorHAnsi"/>
              <w:noProof/>
              <w:sz w:val="22"/>
              <w:lang w:eastAsia="pl-PL"/>
            </w:rPr>
          </w:pPr>
          <w:hyperlink w:anchor="_Toc467103433" w:history="1">
            <w:r w:rsidRPr="00B31145">
              <w:rPr>
                <w:rStyle w:val="Hipercze"/>
                <w:noProof/>
              </w:rPr>
              <w:t>4.2.</w:t>
            </w:r>
            <w:r>
              <w:rPr>
                <w:rFonts w:asciiTheme="minorHAnsi" w:eastAsiaTheme="minorEastAsia" w:hAnsiTheme="minorHAnsi"/>
                <w:noProof/>
                <w:sz w:val="22"/>
                <w:lang w:eastAsia="pl-PL"/>
              </w:rPr>
              <w:tab/>
            </w:r>
            <w:r w:rsidRPr="00B31145">
              <w:rPr>
                <w:rStyle w:val="Hipercze"/>
                <w:noProof/>
              </w:rPr>
              <w:t>Wyniki</w:t>
            </w:r>
            <w:r>
              <w:rPr>
                <w:noProof/>
                <w:webHidden/>
              </w:rPr>
              <w:tab/>
            </w:r>
            <w:r>
              <w:rPr>
                <w:noProof/>
                <w:webHidden/>
              </w:rPr>
              <w:fldChar w:fldCharType="begin"/>
            </w:r>
            <w:r>
              <w:rPr>
                <w:noProof/>
                <w:webHidden/>
              </w:rPr>
              <w:instrText xml:space="preserve"> PAGEREF _Toc467103433 \h </w:instrText>
            </w:r>
            <w:r>
              <w:rPr>
                <w:noProof/>
                <w:webHidden/>
              </w:rPr>
            </w:r>
            <w:r>
              <w:rPr>
                <w:noProof/>
                <w:webHidden/>
              </w:rPr>
              <w:fldChar w:fldCharType="separate"/>
            </w:r>
            <w:r>
              <w:rPr>
                <w:noProof/>
                <w:webHidden/>
              </w:rPr>
              <w:t>18</w:t>
            </w:r>
            <w:r>
              <w:rPr>
                <w:noProof/>
                <w:webHidden/>
              </w:rPr>
              <w:fldChar w:fldCharType="end"/>
            </w:r>
          </w:hyperlink>
        </w:p>
        <w:p w:rsidR="00427D09" w:rsidRDefault="00427D09">
          <w:pPr>
            <w:pStyle w:val="Spistreci2"/>
            <w:tabs>
              <w:tab w:val="left" w:pos="880"/>
              <w:tab w:val="right" w:leader="dot" w:pos="9062"/>
            </w:tabs>
            <w:rPr>
              <w:rFonts w:asciiTheme="minorHAnsi" w:eastAsiaTheme="minorEastAsia" w:hAnsiTheme="minorHAnsi"/>
              <w:noProof/>
              <w:sz w:val="22"/>
              <w:lang w:eastAsia="pl-PL"/>
            </w:rPr>
          </w:pPr>
          <w:hyperlink w:anchor="_Toc467103434" w:history="1">
            <w:r w:rsidRPr="00B31145">
              <w:rPr>
                <w:rStyle w:val="Hipercze"/>
                <w:noProof/>
              </w:rPr>
              <w:t>4.3.</w:t>
            </w:r>
            <w:r>
              <w:rPr>
                <w:rFonts w:asciiTheme="minorHAnsi" w:eastAsiaTheme="minorEastAsia" w:hAnsiTheme="minorHAnsi"/>
                <w:noProof/>
                <w:sz w:val="22"/>
                <w:lang w:eastAsia="pl-PL"/>
              </w:rPr>
              <w:tab/>
            </w:r>
            <w:r w:rsidRPr="00B31145">
              <w:rPr>
                <w:rStyle w:val="Hipercze"/>
                <w:noProof/>
              </w:rPr>
              <w:t>Wnioski</w:t>
            </w:r>
            <w:r>
              <w:rPr>
                <w:noProof/>
                <w:webHidden/>
              </w:rPr>
              <w:tab/>
            </w:r>
            <w:r>
              <w:rPr>
                <w:noProof/>
                <w:webHidden/>
              </w:rPr>
              <w:fldChar w:fldCharType="begin"/>
            </w:r>
            <w:r>
              <w:rPr>
                <w:noProof/>
                <w:webHidden/>
              </w:rPr>
              <w:instrText xml:space="preserve"> PAGEREF _Toc467103434 \h </w:instrText>
            </w:r>
            <w:r>
              <w:rPr>
                <w:noProof/>
                <w:webHidden/>
              </w:rPr>
            </w:r>
            <w:r>
              <w:rPr>
                <w:noProof/>
                <w:webHidden/>
              </w:rPr>
              <w:fldChar w:fldCharType="separate"/>
            </w:r>
            <w:r>
              <w:rPr>
                <w:noProof/>
                <w:webHidden/>
              </w:rPr>
              <w:t>18</w:t>
            </w:r>
            <w:r>
              <w:rPr>
                <w:noProof/>
                <w:webHidden/>
              </w:rPr>
              <w:fldChar w:fldCharType="end"/>
            </w:r>
          </w:hyperlink>
        </w:p>
        <w:p w:rsidR="00427D09" w:rsidRDefault="00427D09">
          <w:pPr>
            <w:pStyle w:val="Spistreci1"/>
            <w:tabs>
              <w:tab w:val="left" w:pos="480"/>
              <w:tab w:val="right" w:leader="dot" w:pos="9062"/>
            </w:tabs>
            <w:rPr>
              <w:rFonts w:asciiTheme="minorHAnsi" w:eastAsiaTheme="minorEastAsia" w:hAnsiTheme="minorHAnsi"/>
              <w:noProof/>
              <w:sz w:val="22"/>
              <w:lang w:eastAsia="pl-PL"/>
            </w:rPr>
          </w:pPr>
          <w:hyperlink w:anchor="_Toc467103435" w:history="1">
            <w:r w:rsidRPr="00B31145">
              <w:rPr>
                <w:rStyle w:val="Hipercze"/>
                <w:noProof/>
              </w:rPr>
              <w:t>5.</w:t>
            </w:r>
            <w:r>
              <w:rPr>
                <w:rFonts w:asciiTheme="minorHAnsi" w:eastAsiaTheme="minorEastAsia" w:hAnsiTheme="minorHAnsi"/>
                <w:noProof/>
                <w:sz w:val="22"/>
                <w:lang w:eastAsia="pl-PL"/>
              </w:rPr>
              <w:tab/>
            </w:r>
            <w:r w:rsidRPr="00B31145">
              <w:rPr>
                <w:rStyle w:val="Hipercze"/>
                <w:noProof/>
              </w:rPr>
              <w:t>Literatura</w:t>
            </w:r>
            <w:r>
              <w:rPr>
                <w:noProof/>
                <w:webHidden/>
              </w:rPr>
              <w:tab/>
            </w:r>
            <w:r>
              <w:rPr>
                <w:noProof/>
                <w:webHidden/>
              </w:rPr>
              <w:fldChar w:fldCharType="begin"/>
            </w:r>
            <w:r>
              <w:rPr>
                <w:noProof/>
                <w:webHidden/>
              </w:rPr>
              <w:instrText xml:space="preserve"> PAGEREF _Toc467103435 \h </w:instrText>
            </w:r>
            <w:r>
              <w:rPr>
                <w:noProof/>
                <w:webHidden/>
              </w:rPr>
            </w:r>
            <w:r>
              <w:rPr>
                <w:noProof/>
                <w:webHidden/>
              </w:rPr>
              <w:fldChar w:fldCharType="separate"/>
            </w:r>
            <w:r>
              <w:rPr>
                <w:noProof/>
                <w:webHidden/>
              </w:rPr>
              <w:t>19</w:t>
            </w:r>
            <w:r>
              <w:rPr>
                <w:noProof/>
                <w:webHidden/>
              </w:rPr>
              <w:fldChar w:fldCharType="end"/>
            </w:r>
          </w:hyperlink>
        </w:p>
        <w:p w:rsidR="008F348B" w:rsidRPr="00D528FB" w:rsidRDefault="0017308B">
          <w:r w:rsidRPr="00D528FB">
            <w:fldChar w:fldCharType="end"/>
          </w:r>
        </w:p>
      </w:sdtContent>
    </w:sdt>
    <w:p w:rsidR="006C4B96" w:rsidRPr="00D528FB" w:rsidRDefault="00C77AD5" w:rsidP="004C46FD">
      <w:pPr>
        <w:pStyle w:val="Nagwek1"/>
      </w:pPr>
      <w:r w:rsidRPr="00D528FB">
        <w:br w:type="page"/>
      </w:r>
      <w:bookmarkStart w:id="2" w:name="_Toc467103407"/>
      <w:r w:rsidR="006C4B96" w:rsidRPr="00D528FB">
        <w:lastRenderedPageBreak/>
        <w:t xml:space="preserve">Spis </w:t>
      </w:r>
      <w:r w:rsidR="006C4B96" w:rsidRPr="004C46FD">
        <w:rPr>
          <w:szCs w:val="60"/>
        </w:rPr>
        <w:t>rysunków</w:t>
      </w:r>
      <w:bookmarkEnd w:id="2"/>
    </w:p>
    <w:p w:rsidR="004C46FD" w:rsidRDefault="0017308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"Rys." </w:instrText>
      </w:r>
      <w:r w:rsidRPr="00D528FB">
        <w:fldChar w:fldCharType="separate"/>
      </w:r>
      <w:hyperlink w:anchor="_Toc465685478" w:history="1">
        <w:r w:rsidR="004C46FD" w:rsidRPr="00EB79BA">
          <w:rPr>
            <w:rStyle w:val="Hipercze"/>
            <w:noProof/>
          </w:rPr>
          <w:t>Rys. 1. Przykład podpisu rysunku</w:t>
        </w:r>
        <w:r w:rsidR="004C46FD">
          <w:rPr>
            <w:noProof/>
            <w:webHidden/>
          </w:rPr>
          <w:tab/>
        </w:r>
        <w:r w:rsidR="004C46FD">
          <w:rPr>
            <w:noProof/>
            <w:webHidden/>
          </w:rPr>
          <w:fldChar w:fldCharType="begin"/>
        </w:r>
        <w:r w:rsidR="004C46FD">
          <w:rPr>
            <w:noProof/>
            <w:webHidden/>
          </w:rPr>
          <w:instrText xml:space="preserve"> PAGEREF _Toc465685478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6C4B96" w:rsidRPr="00D528FB" w:rsidRDefault="0017308B" w:rsidP="009032D3">
      <w:pPr>
        <w:spacing w:after="200" w:line="276" w:lineRule="auto"/>
      </w:pPr>
      <w:r w:rsidRPr="00D528FB">
        <w:fldChar w:fldCharType="end"/>
      </w:r>
      <w:r w:rsidR="006C4B96" w:rsidRPr="00D528FB">
        <w:br w:type="page"/>
      </w:r>
    </w:p>
    <w:p w:rsidR="006C4B96" w:rsidRPr="00D528FB" w:rsidRDefault="006C4B96" w:rsidP="004C46FD">
      <w:pPr>
        <w:pStyle w:val="Nagwek1"/>
      </w:pPr>
      <w:bookmarkStart w:id="3" w:name="_Toc467103408"/>
      <w:r w:rsidRPr="00D528FB">
        <w:lastRenderedPageBreak/>
        <w:t>Spis tabel</w:t>
      </w:r>
      <w:bookmarkEnd w:id="3"/>
    </w:p>
    <w:p w:rsidR="004C46FD" w:rsidRDefault="0017308B">
      <w:pPr>
        <w:pStyle w:val="Spisilustracji"/>
        <w:tabs>
          <w:tab w:val="right" w:leader="dot" w:pos="9062"/>
        </w:tabs>
        <w:rPr>
          <w:rFonts w:asciiTheme="minorHAnsi" w:eastAsiaTheme="minorEastAsia" w:hAnsiTheme="minorHAnsi"/>
          <w:noProof/>
          <w:sz w:val="22"/>
          <w:lang w:eastAsia="pl-PL"/>
        </w:rPr>
      </w:pPr>
      <w:r w:rsidRPr="00D528FB">
        <w:fldChar w:fldCharType="begin"/>
      </w:r>
      <w:r w:rsidR="009032D3" w:rsidRPr="00D528FB">
        <w:instrText xml:space="preserve"> TOC \h \z \c "Tab." </w:instrText>
      </w:r>
      <w:r w:rsidRPr="00D528FB">
        <w:fldChar w:fldCharType="separate"/>
      </w:r>
      <w:hyperlink w:anchor="_Toc465685652" w:history="1">
        <w:r w:rsidR="004C46FD" w:rsidRPr="005448CA">
          <w:rPr>
            <w:rStyle w:val="Hipercze"/>
            <w:noProof/>
          </w:rPr>
          <w:t>Tab. 1. Przykład podpisu tabeli</w:t>
        </w:r>
        <w:r w:rsidR="004C46FD">
          <w:rPr>
            <w:noProof/>
            <w:webHidden/>
          </w:rPr>
          <w:tab/>
        </w:r>
        <w:r w:rsidR="004C46FD">
          <w:rPr>
            <w:noProof/>
            <w:webHidden/>
          </w:rPr>
          <w:fldChar w:fldCharType="begin"/>
        </w:r>
        <w:r w:rsidR="004C46FD">
          <w:rPr>
            <w:noProof/>
            <w:webHidden/>
          </w:rPr>
          <w:instrText xml:space="preserve"> PAGEREF _Toc465685652 \h </w:instrText>
        </w:r>
        <w:r w:rsidR="004C46FD">
          <w:rPr>
            <w:noProof/>
            <w:webHidden/>
          </w:rPr>
        </w:r>
        <w:r w:rsidR="004C46FD">
          <w:rPr>
            <w:noProof/>
            <w:webHidden/>
          </w:rPr>
          <w:fldChar w:fldCharType="separate"/>
        </w:r>
        <w:r w:rsidR="00956FA1">
          <w:rPr>
            <w:noProof/>
            <w:webHidden/>
          </w:rPr>
          <w:t>4</w:t>
        </w:r>
        <w:r w:rsidR="004C46FD">
          <w:rPr>
            <w:noProof/>
            <w:webHidden/>
          </w:rPr>
          <w:fldChar w:fldCharType="end"/>
        </w:r>
      </w:hyperlink>
    </w:p>
    <w:p w:rsidR="004C46FD" w:rsidRDefault="0017308B" w:rsidP="004C46FD">
      <w:pPr>
        <w:spacing w:after="200" w:line="276" w:lineRule="auto"/>
      </w:pPr>
      <w:r w:rsidRPr="00D528FB">
        <w:fldChar w:fldCharType="end"/>
      </w:r>
      <w:r w:rsidR="004C46FD">
        <w:br w:type="page"/>
      </w:r>
    </w:p>
    <w:p w:rsidR="004C46FD" w:rsidRDefault="004C46FD" w:rsidP="004C46FD">
      <w:pPr>
        <w:pStyle w:val="Nagwek1"/>
      </w:pPr>
      <w:bookmarkStart w:id="4" w:name="_Toc467103409"/>
      <w:r>
        <w:lastRenderedPageBreak/>
        <w:t>Spis listingów</w:t>
      </w:r>
      <w:bookmarkEnd w:id="4"/>
    </w:p>
    <w:p w:rsidR="00A438A4" w:rsidRDefault="004C46FD">
      <w:pPr>
        <w:pStyle w:val="Spisilustracji"/>
        <w:tabs>
          <w:tab w:val="right" w:leader="dot" w:pos="9062"/>
        </w:tabs>
        <w:rPr>
          <w:rFonts w:asciiTheme="minorHAnsi" w:eastAsiaTheme="minorEastAsia" w:hAnsiTheme="minorHAnsi"/>
          <w:noProof/>
          <w:sz w:val="22"/>
          <w:lang w:eastAsia="pl-PL"/>
        </w:rPr>
      </w:pPr>
      <w:r>
        <w:fldChar w:fldCharType="begin"/>
      </w:r>
      <w:r>
        <w:instrText xml:space="preserve"> TOC \h \z \c "Listing." </w:instrText>
      </w:r>
      <w:r>
        <w:fldChar w:fldCharType="separate"/>
      </w:r>
      <w:hyperlink w:anchor="_Toc466828340" w:history="1">
        <w:r w:rsidR="00A438A4" w:rsidRPr="00477841">
          <w:rPr>
            <w:rStyle w:val="Hipercze"/>
            <w:noProof/>
          </w:rPr>
          <w:t>Listing. 1. Początkowe żądanie HTTP</w:t>
        </w:r>
        <w:r w:rsidR="00A438A4">
          <w:rPr>
            <w:noProof/>
            <w:webHidden/>
          </w:rPr>
          <w:tab/>
        </w:r>
        <w:r w:rsidR="00A438A4">
          <w:rPr>
            <w:noProof/>
            <w:webHidden/>
          </w:rPr>
          <w:fldChar w:fldCharType="begin"/>
        </w:r>
        <w:r w:rsidR="00A438A4">
          <w:rPr>
            <w:noProof/>
            <w:webHidden/>
          </w:rPr>
          <w:instrText xml:space="preserve"> PAGEREF _Toc466828340 \h </w:instrText>
        </w:r>
        <w:r w:rsidR="00A438A4">
          <w:rPr>
            <w:noProof/>
            <w:webHidden/>
          </w:rPr>
        </w:r>
        <w:r w:rsidR="00A438A4">
          <w:rPr>
            <w:noProof/>
            <w:webHidden/>
          </w:rPr>
          <w:fldChar w:fldCharType="separate"/>
        </w:r>
        <w:r w:rsidR="00A438A4">
          <w:rPr>
            <w:noProof/>
            <w:webHidden/>
          </w:rPr>
          <w:t>12</w:t>
        </w:r>
        <w:r w:rsidR="00A438A4">
          <w:rPr>
            <w:noProof/>
            <w:webHidden/>
          </w:rPr>
          <w:fldChar w:fldCharType="end"/>
        </w:r>
      </w:hyperlink>
    </w:p>
    <w:p w:rsidR="00AB4353" w:rsidRPr="00D528FB" w:rsidRDefault="004C46FD" w:rsidP="004C46FD">
      <w:pPr>
        <w:spacing w:after="200" w:line="276" w:lineRule="auto"/>
      </w:pPr>
      <w:r>
        <w:fldChar w:fldCharType="end"/>
      </w:r>
      <w:r w:rsidR="00AB4353" w:rsidRPr="00D528FB">
        <w:br w:type="page"/>
      </w:r>
    </w:p>
    <w:p w:rsidR="00AB4353" w:rsidRPr="00D528FB" w:rsidRDefault="00AB4353" w:rsidP="00AB4353">
      <w:pPr>
        <w:pStyle w:val="Nagwek1"/>
      </w:pPr>
      <w:bookmarkStart w:id="5" w:name="_Toc467103410"/>
      <w:r w:rsidRPr="00D528FB">
        <w:lastRenderedPageBreak/>
        <w:t>Skróty</w:t>
      </w:r>
      <w:bookmarkEnd w:id="5"/>
    </w:p>
    <w:p w:rsidR="007721CF" w:rsidRDefault="00744E72" w:rsidP="007721CF">
      <w:r w:rsidRPr="00744E72">
        <w:rPr>
          <w:b/>
        </w:rPr>
        <w:t>GPL</w:t>
      </w:r>
      <w:r w:rsidRPr="00D528FB">
        <w:t xml:space="preserve"> </w:t>
      </w:r>
      <w:r w:rsidR="007721CF" w:rsidRPr="00D528FB">
        <w:t xml:space="preserve">(ang. </w:t>
      </w:r>
      <w:r w:rsidRPr="00744E72">
        <w:rPr>
          <w:i/>
          <w:iCs/>
        </w:rPr>
        <w:t>General Public License</w:t>
      </w:r>
      <w:r w:rsidR="007721CF" w:rsidRPr="00D528FB">
        <w:t>)</w:t>
      </w:r>
    </w:p>
    <w:p w:rsidR="0010367C" w:rsidRDefault="0010367C" w:rsidP="007721CF">
      <w:r w:rsidRPr="0010367C">
        <w:rPr>
          <w:b/>
        </w:rPr>
        <w:t>API</w:t>
      </w:r>
      <w:r>
        <w:rPr>
          <w:b/>
        </w:rPr>
        <w:t xml:space="preserve"> </w:t>
      </w:r>
      <w:r>
        <w:t xml:space="preserve">(ang. </w:t>
      </w:r>
      <w:r w:rsidRPr="0010367C">
        <w:rPr>
          <w:i/>
        </w:rPr>
        <w:t>Application Programming Interface</w:t>
      </w:r>
      <w:r>
        <w:t>)</w:t>
      </w:r>
    </w:p>
    <w:p w:rsidR="00861FF9" w:rsidRPr="00861FF9" w:rsidRDefault="00861FF9" w:rsidP="007721CF">
      <w:pPr>
        <w:rPr>
          <w:b/>
        </w:rPr>
      </w:pPr>
      <w:r w:rsidRPr="00861FF9">
        <w:rPr>
          <w:b/>
        </w:rPr>
        <w:t>SIMD</w:t>
      </w:r>
      <w:r>
        <w:rPr>
          <w:b/>
        </w:rPr>
        <w:t xml:space="preserve"> </w:t>
      </w:r>
      <w:r>
        <w:t xml:space="preserve">(ang. </w:t>
      </w:r>
      <w:r>
        <w:rPr>
          <w:i/>
        </w:rPr>
        <w:t xml:space="preserve">Single </w:t>
      </w:r>
      <w:proofErr w:type="spellStart"/>
      <w:r>
        <w:rPr>
          <w:i/>
        </w:rPr>
        <w:t>Instruction</w:t>
      </w:r>
      <w:proofErr w:type="spellEnd"/>
      <w:r>
        <w:rPr>
          <w:i/>
        </w:rPr>
        <w:t xml:space="preserve">, </w:t>
      </w:r>
      <w:proofErr w:type="spellStart"/>
      <w:r>
        <w:rPr>
          <w:i/>
        </w:rPr>
        <w:t>Multiple</w:t>
      </w:r>
      <w:proofErr w:type="spellEnd"/>
      <w:r>
        <w:rPr>
          <w:i/>
        </w:rPr>
        <w:t xml:space="preserve"> Data</w:t>
      </w:r>
      <w:r>
        <w:t>)</w:t>
      </w:r>
    </w:p>
    <w:p w:rsidR="006C4B96" w:rsidRPr="00432D34" w:rsidRDefault="006C4B96" w:rsidP="009032D3">
      <w:pPr>
        <w:spacing w:after="200" w:line="276" w:lineRule="auto"/>
        <w:rPr>
          <w:b/>
        </w:rPr>
      </w:pPr>
      <w:r w:rsidRPr="00432D34">
        <w:rPr>
          <w:b/>
        </w:rPr>
        <w:br w:type="page"/>
      </w:r>
    </w:p>
    <w:p w:rsidR="00556687" w:rsidRPr="00D528FB" w:rsidRDefault="00604188" w:rsidP="00257721">
      <w:pPr>
        <w:pStyle w:val="NrNagwek1"/>
      </w:pPr>
      <w:bookmarkStart w:id="6" w:name="_Toc467103411"/>
      <w:r w:rsidRPr="00D528FB">
        <w:lastRenderedPageBreak/>
        <w:t>Wstęp</w:t>
      </w:r>
      <w:bookmarkEnd w:id="6"/>
    </w:p>
    <w:p w:rsidR="00776FD5" w:rsidRPr="00D528FB" w:rsidRDefault="00776FD5"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 xml:space="preserve">. </w:t>
      </w:r>
    </w:p>
    <w:p w:rsidR="00D528FB" w:rsidRDefault="00D528FB" w:rsidP="00D528FB">
      <w:pPr>
        <w:pStyle w:val="NrNagwek2"/>
      </w:pPr>
      <w:bookmarkStart w:id="7" w:name="_Toc467103412"/>
      <w:r w:rsidRPr="00D528FB">
        <w:t>Wprowadzenie</w:t>
      </w:r>
      <w:bookmarkEnd w:id="7"/>
    </w:p>
    <w:p w:rsidR="006A6C69" w:rsidRPr="00D528FB" w:rsidRDefault="006A6C69"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D528FB" w:rsidRDefault="00D528FB" w:rsidP="00D528FB">
      <w:pPr>
        <w:pStyle w:val="NrNagwek2"/>
      </w:pPr>
      <w:bookmarkStart w:id="8" w:name="_Toc467103413"/>
      <w:r w:rsidRPr="00D528FB">
        <w:t>Cel i zakres pracy</w:t>
      </w:r>
      <w:bookmarkEnd w:id="8"/>
    </w:p>
    <w:p w:rsidR="006A6C69" w:rsidRPr="00D528FB" w:rsidRDefault="006A6C69" w:rsidP="006A6C69">
      <w:pPr>
        <w:pStyle w:val="Tekstwiodcy"/>
      </w:pPr>
      <w:proofErr w:type="spellStart"/>
      <w:r w:rsidRPr="00D528FB">
        <w:t>Lorem</w:t>
      </w:r>
      <w:proofErr w:type="spellEnd"/>
      <w:r w:rsidRPr="00D528FB">
        <w:t xml:space="preserve"> </w:t>
      </w:r>
      <w:proofErr w:type="spellStart"/>
      <w:r w:rsidRPr="00D528FB">
        <w:t>ipsum</w:t>
      </w:r>
      <w:proofErr w:type="spellEnd"/>
      <w:r w:rsidRPr="00D528FB">
        <w:t xml:space="preserve"> </w:t>
      </w:r>
      <w:proofErr w:type="spellStart"/>
      <w:r w:rsidRPr="00D528FB">
        <w:t>dolor</w:t>
      </w:r>
      <w:proofErr w:type="spellEnd"/>
      <w:r w:rsidRPr="00D528FB">
        <w:t xml:space="preserve"> sit </w:t>
      </w:r>
      <w:proofErr w:type="spellStart"/>
      <w:r w:rsidRPr="00D528FB">
        <w:t>amet</w:t>
      </w:r>
      <w:proofErr w:type="spellEnd"/>
      <w:r w:rsidRPr="00D528FB">
        <w:t xml:space="preserve">, </w:t>
      </w:r>
      <w:proofErr w:type="spellStart"/>
      <w:r w:rsidRPr="00D528FB">
        <w:t>consectetur</w:t>
      </w:r>
      <w:proofErr w:type="spellEnd"/>
      <w:r w:rsidRPr="00D528FB">
        <w:t xml:space="preserve"> </w:t>
      </w:r>
      <w:proofErr w:type="spellStart"/>
      <w:r w:rsidRPr="00D528FB">
        <w:t>adipiscing</w:t>
      </w:r>
      <w:proofErr w:type="spellEnd"/>
      <w:r w:rsidRPr="00D528FB">
        <w:t xml:space="preserve"> elit. </w:t>
      </w:r>
      <w:proofErr w:type="spellStart"/>
      <w:r w:rsidRPr="00D528FB">
        <w:t>Mauris</w:t>
      </w:r>
      <w:proofErr w:type="spellEnd"/>
      <w:r w:rsidRPr="00D528FB">
        <w:t xml:space="preserve"> id </w:t>
      </w:r>
      <w:proofErr w:type="spellStart"/>
      <w:r w:rsidRPr="00D528FB">
        <w:t>dapibus</w:t>
      </w:r>
      <w:proofErr w:type="spellEnd"/>
      <w:r w:rsidRPr="00D528FB">
        <w:t xml:space="preserve"> </w:t>
      </w:r>
      <w:proofErr w:type="spellStart"/>
      <w:r w:rsidRPr="00D528FB">
        <w:t>enim</w:t>
      </w:r>
      <w:proofErr w:type="spellEnd"/>
      <w:r w:rsidRPr="00D528FB">
        <w:t xml:space="preserve">. </w:t>
      </w:r>
      <w:proofErr w:type="spellStart"/>
      <w:r w:rsidRPr="00D528FB">
        <w:t>Etiam</w:t>
      </w:r>
      <w:proofErr w:type="spellEnd"/>
      <w:r w:rsidRPr="00D528FB">
        <w:t xml:space="preserve"> </w:t>
      </w:r>
      <w:proofErr w:type="spellStart"/>
      <w:r w:rsidRPr="00D528FB">
        <w:t>lobortis</w:t>
      </w:r>
      <w:proofErr w:type="spellEnd"/>
      <w:r w:rsidRPr="00D528FB">
        <w:t xml:space="preserve"> </w:t>
      </w:r>
      <w:proofErr w:type="spellStart"/>
      <w:r w:rsidRPr="00D528FB">
        <w:t>pulvinar</w:t>
      </w:r>
      <w:proofErr w:type="spellEnd"/>
      <w:r w:rsidRPr="00D528FB">
        <w:t xml:space="preserve"> </w:t>
      </w:r>
      <w:proofErr w:type="spellStart"/>
      <w:r w:rsidRPr="00D528FB">
        <w:t>enim</w:t>
      </w:r>
      <w:proofErr w:type="spellEnd"/>
      <w:r w:rsidRPr="00D528FB">
        <w:t xml:space="preserve"> in </w:t>
      </w:r>
      <w:proofErr w:type="spellStart"/>
      <w:r w:rsidRPr="00D528FB">
        <w:t>maximus</w:t>
      </w:r>
      <w:proofErr w:type="spellEnd"/>
      <w:r w:rsidRPr="00D528FB">
        <w:t>.</w:t>
      </w:r>
    </w:p>
    <w:p w:rsidR="009479CA" w:rsidRDefault="009479CA">
      <w:pPr>
        <w:spacing w:after="200" w:line="276" w:lineRule="auto"/>
        <w:jc w:val="left"/>
        <w:rPr>
          <w:rFonts w:asciiTheme="majorHAnsi" w:eastAsiaTheme="majorEastAsia" w:hAnsiTheme="majorHAnsi" w:cstheme="majorBidi"/>
          <w:b/>
          <w:bCs/>
          <w:sz w:val="60"/>
          <w:szCs w:val="28"/>
        </w:rPr>
      </w:pPr>
      <w:r>
        <w:br w:type="page"/>
      </w:r>
    </w:p>
    <w:p w:rsidR="00821E45" w:rsidRPr="00D528FB" w:rsidRDefault="00AF7BA9" w:rsidP="006A746E">
      <w:pPr>
        <w:pStyle w:val="NrNagwek1"/>
      </w:pPr>
      <w:bookmarkStart w:id="9" w:name="_Toc467103414"/>
      <w:r>
        <w:lastRenderedPageBreak/>
        <w:t>Problem</w:t>
      </w:r>
      <w:bookmarkEnd w:id="9"/>
    </w:p>
    <w:p w:rsidR="00AF7BA9" w:rsidRDefault="00C76955" w:rsidP="00AF7BA9">
      <w:pPr>
        <w:pStyle w:val="NrNagwek2"/>
      </w:pPr>
      <w:bookmarkStart w:id="10" w:name="_Toc467103415"/>
      <w:r>
        <w:t>S</w:t>
      </w:r>
      <w:r w:rsidR="00AF7BA9">
        <w:t>formułowanie problemu</w:t>
      </w:r>
      <w:bookmarkEnd w:id="10"/>
    </w:p>
    <w:p w:rsidR="00AF7BA9" w:rsidRDefault="00F95140" w:rsidP="00AF7BA9">
      <w:pPr>
        <w:pStyle w:val="Tekstwiodcy"/>
      </w:pPr>
      <w:r>
        <w:t>Właściwie to nie miałem z tym problemu.</w:t>
      </w:r>
    </w:p>
    <w:p w:rsidR="00AF7BA9" w:rsidRDefault="00AF7BA9" w:rsidP="00821E45">
      <w:pPr>
        <w:pStyle w:val="NrNagwek2"/>
      </w:pPr>
      <w:bookmarkStart w:id="11" w:name="_Toc467103416"/>
      <w:r>
        <w:t>Przegląd dostępnych rozwiązań</w:t>
      </w:r>
      <w:bookmarkEnd w:id="11"/>
    </w:p>
    <w:p w:rsidR="00734CDB" w:rsidRDefault="00226623" w:rsidP="00734CDB">
      <w:pPr>
        <w:pStyle w:val="Tekstwiodcy"/>
      </w:pPr>
      <w:r>
        <w:t>W przypadku tego problemu, ciężko jest znaleźć rozwiązanie okalające tak wąski zakres funkcjonalności. Dzieje się tak dlatego, że programy implementujące różnorakie</w:t>
      </w:r>
      <w:r w:rsidR="0012529C">
        <w:t xml:space="preserve"> biblioteki symulujące fizykę, są zazwyczaj programami pełniącymi funkcję edytorów scen. Edytory te są rozbudowane, zarówno pod względem implementowanych procesów fizycznych, jak i znacznie bardziej skomplikowanych, niż w tej pracy, efektów graficznych opartych o niezwykle skomplikowany aparat matematyczny. Przykładem takich efektów mogą być systemy cząsteczkowe (</w:t>
      </w:r>
      <w:proofErr w:type="spellStart"/>
      <w:r w:rsidR="0012529C">
        <w:t>particles</w:t>
      </w:r>
      <w:proofErr w:type="spellEnd"/>
      <w:r w:rsidR="0012529C">
        <w:t xml:space="preserve"> </w:t>
      </w:r>
      <w:proofErr w:type="spellStart"/>
      <w:r w:rsidR="0012529C">
        <w:t>systems</w:t>
      </w:r>
      <w:proofErr w:type="spellEnd"/>
      <w:r w:rsidR="0012529C">
        <w:t>), które np. pozwalają w sposób relatywnie realistyczny symulować zachowanie wody. Przykłady więc będą opisywać programy, których zakres pracy jest znacznie bardziej rozbudowany niż opisywanej tu aplikacji, nie mniej, pozwalający na zrealizowanie dokładnie tych samych procesów.</w:t>
      </w:r>
    </w:p>
    <w:p w:rsidR="006256E2" w:rsidRPr="00D528FB" w:rsidRDefault="006256E2" w:rsidP="00734CDB">
      <w:pPr>
        <w:pStyle w:val="Tekstwiodcy"/>
      </w:pPr>
    </w:p>
    <w:p w:rsidR="0012529C" w:rsidRDefault="00032C76" w:rsidP="0012529C">
      <w:pPr>
        <w:pStyle w:val="NrNagwek3"/>
      </w:pPr>
      <w:bookmarkStart w:id="12" w:name="_Toc467103417"/>
      <w:r>
        <w:t>Unity</w:t>
      </w:r>
      <w:bookmarkEnd w:id="12"/>
    </w:p>
    <w:p w:rsidR="0012529C" w:rsidRDefault="0012529C" w:rsidP="0012529C">
      <w:pPr>
        <w:pStyle w:val="Tekstwiodcy"/>
      </w:pPr>
      <w:r>
        <w:t>Produkt „Unity Game Engine”, firmy „Unity Technologies”</w:t>
      </w:r>
      <w:r w:rsidR="008B0723">
        <w:t>, jest to środowisko pozwalające na w pełni programowalne budowanie trójwymiarowych oraz dwuwymiarowych scen, z pomocą graficznego edytora.</w:t>
      </w:r>
      <w:r w:rsidR="00521152">
        <w:t xml:space="preserve"> Docelowo produkt reklamowany jest jako narzędzie do tworzenia gier komputerowych.</w:t>
      </w:r>
      <w:r w:rsidR="008B0723">
        <w:t xml:space="preserve"> Jest to narzędzie, którego wytworzony zestaw scen, może zostać odtworzony na </w:t>
      </w:r>
      <w:r w:rsidR="00397B27">
        <w:t>22</w:t>
      </w:r>
      <w:r w:rsidR="008B0723">
        <w:t xml:space="preserve"> środowiskach uruchomieniowych do których należą </w:t>
      </w:r>
      <w:proofErr w:type="spellStart"/>
      <w:r w:rsidR="00397B27">
        <w:t>np</w:t>
      </w:r>
      <w:proofErr w:type="spellEnd"/>
      <w:r w:rsidR="008B0723">
        <w:t xml:space="preserve">: Windows, OSX, Linux w dystrybucji firmy </w:t>
      </w:r>
      <w:proofErr w:type="spellStart"/>
      <w:r w:rsidR="008B0723">
        <w:t>Canonical</w:t>
      </w:r>
      <w:proofErr w:type="spellEnd"/>
      <w:r w:rsidR="008B0723">
        <w:t xml:space="preserve">, </w:t>
      </w:r>
      <w:proofErr w:type="spellStart"/>
      <w:r w:rsidR="008B0723">
        <w:t>Ubuntu</w:t>
      </w:r>
      <w:proofErr w:type="spellEnd"/>
      <w:r w:rsidR="008B0723">
        <w:t>,</w:t>
      </w:r>
      <w:r w:rsidR="00ED3869">
        <w:t xml:space="preserve"> PS3, PS4, Xbox360, XONE,</w:t>
      </w:r>
      <w:r w:rsidR="008B0723">
        <w:t xml:space="preserve"> oraz wiodące platformy mobilne takie jak Android, IOS oraz BlackBerry.</w:t>
      </w:r>
    </w:p>
    <w:p w:rsidR="00554BD4" w:rsidRDefault="008B0723" w:rsidP="0012529C">
      <w:pPr>
        <w:pStyle w:val="Tekstwiodcy"/>
      </w:pPr>
      <w:r>
        <w:t>Rozwiązanie jest niezwykle popularne wśród początkujących twórców gier ze względu na prostotę tworzenia scen</w:t>
      </w:r>
      <w:r w:rsidR="00554BD4">
        <w:t>, jednak zdarzają się produkcję typu „AAA” (gry wysokobudżetowe), których architektura opiera się o właśnie to rozwiązanie</w:t>
      </w:r>
      <w:r>
        <w:t>.</w:t>
      </w:r>
      <w:r w:rsidR="00554BD4">
        <w:t xml:space="preserve"> Przykładem takiego produktu może być „</w:t>
      </w:r>
      <w:proofErr w:type="spellStart"/>
      <w:r w:rsidR="00554BD4" w:rsidRPr="00554BD4">
        <w:t>Torment</w:t>
      </w:r>
      <w:proofErr w:type="spellEnd"/>
      <w:r w:rsidR="00554BD4" w:rsidRPr="00554BD4">
        <w:t xml:space="preserve">: </w:t>
      </w:r>
      <w:proofErr w:type="spellStart"/>
      <w:r w:rsidR="00554BD4" w:rsidRPr="00554BD4">
        <w:t>Tides</w:t>
      </w:r>
      <w:proofErr w:type="spellEnd"/>
      <w:r w:rsidR="00554BD4" w:rsidRPr="00554BD4">
        <w:t xml:space="preserve"> of </w:t>
      </w:r>
      <w:proofErr w:type="spellStart"/>
      <w:r w:rsidR="00554BD4" w:rsidRPr="00554BD4">
        <w:t>Numenera</w:t>
      </w:r>
      <w:proofErr w:type="spellEnd"/>
      <w:r w:rsidR="00554BD4">
        <w:t>” lub „</w:t>
      </w:r>
      <w:proofErr w:type="spellStart"/>
      <w:r w:rsidR="00554BD4" w:rsidRPr="00554BD4">
        <w:t>Pillars</w:t>
      </w:r>
      <w:proofErr w:type="spellEnd"/>
      <w:r w:rsidR="00554BD4" w:rsidRPr="00554BD4">
        <w:t xml:space="preserve"> of Eternity</w:t>
      </w:r>
      <w:r w:rsidR="00554BD4">
        <w:t>”.</w:t>
      </w:r>
      <w:r>
        <w:t xml:space="preserve"> </w:t>
      </w:r>
    </w:p>
    <w:p w:rsidR="00554BD4" w:rsidRDefault="008B0723" w:rsidP="0012529C">
      <w:pPr>
        <w:pStyle w:val="Tekstwiodcy"/>
      </w:pPr>
      <w:r>
        <w:lastRenderedPageBreak/>
        <w:t>Większość etapu budowania polega na przeciąganiu myszą z menu edytora, do menu opisywanych obiektów</w:t>
      </w:r>
      <w:r w:rsidR="00554BD4">
        <w:t>, jako właściwości</w:t>
      </w:r>
      <w:r>
        <w:t>,</w:t>
      </w:r>
      <w:r w:rsidR="00554BD4">
        <w:t xml:space="preserve"> oraz nadawaniu parametrów tym właściwościom, takich jak w przypadku obiektu fizycznego masa, środek masy itd.</w:t>
      </w:r>
      <w:r>
        <w:t xml:space="preserve"> </w:t>
      </w:r>
    </w:p>
    <w:p w:rsidR="008B0723" w:rsidRDefault="008B0723" w:rsidP="0012529C">
      <w:pPr>
        <w:pStyle w:val="Tekstwiodcy"/>
      </w:pPr>
      <w:r>
        <w:t>Możliwość programowania interakcji</w:t>
      </w:r>
      <w:r w:rsidR="00554BD4">
        <w:t xml:space="preserve"> oraz samych scen</w:t>
      </w:r>
      <w:r>
        <w:t xml:space="preserve"> została zaimplementowana poprzez umożliwienie użytkownikom używania</w:t>
      </w:r>
      <w:r w:rsidR="00554BD4">
        <w:t xml:space="preserve"> 3</w:t>
      </w:r>
      <w:r>
        <w:t xml:space="preserve"> język</w:t>
      </w:r>
      <w:r w:rsidR="00554BD4">
        <w:t>ów programowania. Najpopularniejszym wyborem, a zarazem najmniej hermetycznym w obrębie środowiska Unity, jest</w:t>
      </w:r>
      <w:r>
        <w:t xml:space="preserve"> C#,</w:t>
      </w:r>
      <w:r w:rsidR="00554BD4">
        <w:t xml:space="preserve"> jednak i</w:t>
      </w:r>
      <w:r>
        <w:t>stnieje możliwość wyboru innych języków takich jak „</w:t>
      </w:r>
      <w:proofErr w:type="spellStart"/>
      <w:r>
        <w:t>Boo</w:t>
      </w:r>
      <w:proofErr w:type="spellEnd"/>
      <w:r>
        <w:t>”, który składnią przypomina język „</w:t>
      </w:r>
      <w:proofErr w:type="spellStart"/>
      <w:r>
        <w:t>Python</w:t>
      </w:r>
      <w:proofErr w:type="spellEnd"/>
      <w:r>
        <w:t xml:space="preserve">” oraz autorski produkt twórców silnika, „Unity </w:t>
      </w:r>
      <w:proofErr w:type="spellStart"/>
      <w:r>
        <w:t>Script</w:t>
      </w:r>
      <w:proofErr w:type="spellEnd"/>
      <w:r>
        <w:t>”, który jest bardzo podobny do języka rozwiązań webowych „JavaScript”.</w:t>
      </w:r>
    </w:p>
    <w:p w:rsidR="00E73B78" w:rsidRDefault="00E73B78" w:rsidP="0012529C">
      <w:pPr>
        <w:pStyle w:val="Tekstwiodcy"/>
      </w:pPr>
    </w:p>
    <w:p w:rsidR="00032C76" w:rsidRDefault="00032C76" w:rsidP="00F4267A">
      <w:pPr>
        <w:pStyle w:val="NrNagwek3"/>
      </w:pPr>
      <w:bookmarkStart w:id="13" w:name="_Toc467103418"/>
      <w:proofErr w:type="spellStart"/>
      <w:r>
        <w:t>Unreal</w:t>
      </w:r>
      <w:proofErr w:type="spellEnd"/>
      <w:r>
        <w:t xml:space="preserve"> Engine</w:t>
      </w:r>
      <w:bookmarkEnd w:id="13"/>
    </w:p>
    <w:p w:rsidR="00414A56" w:rsidRDefault="00414A56" w:rsidP="00414A56">
      <w:pPr>
        <w:pStyle w:val="Tekstwiodcy"/>
      </w:pPr>
      <w:r>
        <w:t>„</w:t>
      </w:r>
      <w:proofErr w:type="spellStart"/>
      <w:r>
        <w:t>Unreal</w:t>
      </w:r>
      <w:proofErr w:type="spellEnd"/>
      <w:r>
        <w:t xml:space="preserve"> Engine” jest to produkt firmy „</w:t>
      </w:r>
      <w:proofErr w:type="spellStart"/>
      <w:r>
        <w:t>Epic</w:t>
      </w:r>
      <w:proofErr w:type="spellEnd"/>
      <w:r>
        <w:t xml:space="preserve"> Games”, twórców takich gier jak „</w:t>
      </w:r>
      <w:proofErr w:type="spellStart"/>
      <w:r>
        <w:t>Unreal</w:t>
      </w:r>
      <w:proofErr w:type="spellEnd"/>
      <w:r>
        <w:t xml:space="preserve"> </w:t>
      </w:r>
      <w:proofErr w:type="spellStart"/>
      <w:r>
        <w:t>Tournament</w:t>
      </w:r>
      <w:proofErr w:type="spellEnd"/>
      <w:r>
        <w:t>” czy „</w:t>
      </w:r>
      <w:proofErr w:type="spellStart"/>
      <w:r>
        <w:t>Gears</w:t>
      </w:r>
      <w:proofErr w:type="spellEnd"/>
      <w:r>
        <w:t xml:space="preserve"> of War”, który podobnie jak Unity, jest pełnoprawnym silnikiem do tworzenia gier oraz różnorakich scen trój i dwuwymiarowych. Znaczącą jednak różnicą jest fakt, że silnik ten, dużo częściej pada wyborem twórców wysokobudżetowych gier oraz symulacji.</w:t>
      </w:r>
      <w:r w:rsidR="00232508">
        <w:t xml:space="preserve"> Dzieje się tak dlatego, że silnik ten pozwala na budowanie aplikacji w języku C++ co daje nam znacznie większe możliwości kontroli nad programem niż wysokopoziomowe języki silnika Unity. Drugim powodem częstszego wybierania tego rozwiązania może być fakt, że </w:t>
      </w:r>
      <w:proofErr w:type="spellStart"/>
      <w:r w:rsidR="00232508">
        <w:t>Epic</w:t>
      </w:r>
      <w:proofErr w:type="spellEnd"/>
      <w:r w:rsidR="00232508">
        <w:t xml:space="preserve"> Games silnik ten tworzy od roku 1998, co daje 8 lat doświadczenia więcej</w:t>
      </w:r>
      <w:r w:rsidR="00744E72">
        <w:t>,</w:t>
      </w:r>
      <w:r w:rsidR="00232508">
        <w:t xml:space="preserve"> niż firm</w:t>
      </w:r>
      <w:r w:rsidR="00744E72">
        <w:t>ie</w:t>
      </w:r>
      <w:r w:rsidR="00232508">
        <w:t xml:space="preserve"> Unity Technologies</w:t>
      </w:r>
      <w:r w:rsidR="00F95140">
        <w:t>.</w:t>
      </w:r>
    </w:p>
    <w:p w:rsidR="00F95140" w:rsidRDefault="00F95140" w:rsidP="00414A56">
      <w:pPr>
        <w:pStyle w:val="Tekstwiodcy"/>
      </w:pPr>
      <w:r>
        <w:t>Tworzenie scen oraz definiowanie obiektów w tym silniku to również przeciąganie właściwości z menu to menu obiektu, także pod względem ogólnym te dwa rozwiązania nie różnią się znacząco.</w:t>
      </w:r>
    </w:p>
    <w:p w:rsidR="00ED3869" w:rsidRDefault="00ED3869" w:rsidP="00414A56">
      <w:pPr>
        <w:pStyle w:val="Tekstwiodcy"/>
      </w:pPr>
      <w:proofErr w:type="spellStart"/>
      <w:r>
        <w:t>Unreal</w:t>
      </w:r>
      <w:proofErr w:type="spellEnd"/>
      <w:r>
        <w:t xml:space="preserve"> Engine to również rozwiązanie </w:t>
      </w:r>
      <w:proofErr w:type="spellStart"/>
      <w:r>
        <w:t>multiplatformowe</w:t>
      </w:r>
      <w:proofErr w:type="spellEnd"/>
      <w:r>
        <w:t>, pozwalające wydać aplikację na różne systemy po prostu definiując profile ustawień kompilacji.</w:t>
      </w:r>
    </w:p>
    <w:p w:rsidR="00744E72" w:rsidRDefault="00432D34" w:rsidP="00414A56">
      <w:pPr>
        <w:pStyle w:val="Tekstwiodcy"/>
      </w:pPr>
      <w:r>
        <w:t>Najpopularniejszymi</w:t>
      </w:r>
      <w:r w:rsidR="00744E72">
        <w:t xml:space="preserve"> przykładami pokazującymi możliwości tego rozwiązania mogą być „</w:t>
      </w:r>
      <w:r w:rsidR="00744E72" w:rsidRPr="00744E72">
        <w:t xml:space="preserve">Batman: </w:t>
      </w:r>
      <w:proofErr w:type="spellStart"/>
      <w:r w:rsidR="00744E72" w:rsidRPr="00744E72">
        <w:t>Arkham</w:t>
      </w:r>
      <w:proofErr w:type="spellEnd"/>
      <w:r w:rsidR="00744E72" w:rsidRPr="00744E72">
        <w:t xml:space="preserve"> Knight</w:t>
      </w:r>
      <w:r w:rsidR="00744E72">
        <w:t>”</w:t>
      </w:r>
      <w:r>
        <w:t>,</w:t>
      </w:r>
      <w:r w:rsidR="00744E72">
        <w:t xml:space="preserve"> </w:t>
      </w:r>
      <w:r>
        <w:t>czy też polska gra „</w:t>
      </w:r>
      <w:proofErr w:type="spellStart"/>
      <w:r>
        <w:t>Hatred</w:t>
      </w:r>
      <w:proofErr w:type="spellEnd"/>
      <w:r>
        <w:t>”.</w:t>
      </w:r>
    </w:p>
    <w:p w:rsidR="00E73B78" w:rsidRDefault="00E73B78" w:rsidP="00414A56">
      <w:pPr>
        <w:pStyle w:val="Tekstwiodcy"/>
      </w:pPr>
    </w:p>
    <w:p w:rsidR="00032C76" w:rsidRDefault="00032C76" w:rsidP="00F4267A">
      <w:pPr>
        <w:pStyle w:val="NrNagwek3"/>
      </w:pPr>
      <w:bookmarkStart w:id="14" w:name="_Toc467103419"/>
      <w:proofErr w:type="spellStart"/>
      <w:r>
        <w:t>Blender</w:t>
      </w:r>
      <w:bookmarkEnd w:id="14"/>
      <w:proofErr w:type="spellEnd"/>
    </w:p>
    <w:p w:rsidR="0007583B" w:rsidRDefault="00744E72" w:rsidP="0007583B">
      <w:pPr>
        <w:pStyle w:val="Tekstwiodcy"/>
      </w:pPr>
      <w:proofErr w:type="spellStart"/>
      <w:r>
        <w:t>Blender</w:t>
      </w:r>
      <w:proofErr w:type="spellEnd"/>
      <w:r>
        <w:t xml:space="preserve"> jest to program do modelowania obiektów 3D oraz tworzenia animacji. Jest to rozwiązanie typu </w:t>
      </w:r>
      <w:proofErr w:type="spellStart"/>
      <w:r>
        <w:t>OpenSource</w:t>
      </w:r>
      <w:proofErr w:type="spellEnd"/>
      <w:r>
        <w:t xml:space="preserve"> na licencji GPL, którego głównym programistą jest, i był od samego początku powstawania programu, </w:t>
      </w:r>
      <w:r w:rsidRPr="00744E72">
        <w:t xml:space="preserve">Ton </w:t>
      </w:r>
      <w:proofErr w:type="spellStart"/>
      <w:r w:rsidRPr="00744E72">
        <w:t>Roosendaal</w:t>
      </w:r>
      <w:proofErr w:type="spellEnd"/>
      <w:r>
        <w:t>.</w:t>
      </w:r>
      <w:r w:rsidR="00432D34">
        <w:t xml:space="preserve"> Program ten oprócz możliwości </w:t>
      </w:r>
      <w:r w:rsidR="00432D34">
        <w:lastRenderedPageBreak/>
        <w:t xml:space="preserve">modelowania oferuje wachlarz innych możliwości przez co jest on niezwykle popularny na rynku. </w:t>
      </w:r>
    </w:p>
    <w:p w:rsidR="00432D34" w:rsidRDefault="00432D34" w:rsidP="0007583B">
      <w:pPr>
        <w:pStyle w:val="Tekstwiodcy"/>
      </w:pPr>
      <w:r>
        <w:t xml:space="preserve">Ze wspomnianych wcześniej możliwości wymienić trzeba, że program posiada własny silnik renderujący, który umożliwia szeroką ingerencję użytkownika w proces rysowania obiektu na </w:t>
      </w:r>
      <w:r w:rsidR="007D1CA6">
        <w:t>ekranie</w:t>
      </w:r>
      <w:r>
        <w:t xml:space="preserve">. Do dyspozycji użytkownika oddano np. możliwość </w:t>
      </w:r>
      <w:r w:rsidR="007D1CA6">
        <w:t>tworzenia</w:t>
      </w:r>
      <w:r>
        <w:t xml:space="preserve"> własnych filtrów oraz shaderów, możliwość użycia </w:t>
      </w:r>
      <w:proofErr w:type="spellStart"/>
      <w:r>
        <w:t>rendererów</w:t>
      </w:r>
      <w:proofErr w:type="spellEnd"/>
      <w:r>
        <w:t xml:space="preserve"> innych niż domyślny </w:t>
      </w:r>
      <w:proofErr w:type="spellStart"/>
      <w:r>
        <w:t>Blender</w:t>
      </w:r>
      <w:proofErr w:type="spellEnd"/>
      <w:r>
        <w:t xml:space="preserve"> </w:t>
      </w:r>
      <w:proofErr w:type="spellStart"/>
      <w:r>
        <w:t>Internal</w:t>
      </w:r>
      <w:proofErr w:type="spellEnd"/>
      <w:r>
        <w:t xml:space="preserve">, takich jak </w:t>
      </w:r>
      <w:proofErr w:type="spellStart"/>
      <w:r>
        <w:t>YafaRay</w:t>
      </w:r>
      <w:proofErr w:type="spellEnd"/>
      <w:r>
        <w:t xml:space="preserve"> czy </w:t>
      </w:r>
      <w:proofErr w:type="spellStart"/>
      <w:r>
        <w:t>LuxRender</w:t>
      </w:r>
      <w:proofErr w:type="spellEnd"/>
      <w:r>
        <w:t xml:space="preserve"> oraz możliwość definiowania własnych dając do dyspozycji możliwość pisania skryptów w języku </w:t>
      </w:r>
      <w:proofErr w:type="spellStart"/>
      <w:r w:rsidR="0010367C">
        <w:t>P</w:t>
      </w:r>
      <w:r>
        <w:t>ython</w:t>
      </w:r>
      <w:proofErr w:type="spellEnd"/>
      <w:r>
        <w:t>.</w:t>
      </w:r>
    </w:p>
    <w:p w:rsidR="00432D34" w:rsidRDefault="00432D34" w:rsidP="0007583B">
      <w:pPr>
        <w:pStyle w:val="Tekstwiodcy"/>
      </w:pPr>
      <w:proofErr w:type="spellStart"/>
      <w:r>
        <w:t>Blender</w:t>
      </w:r>
      <w:proofErr w:type="spellEnd"/>
      <w:r>
        <w:t xml:space="preserve"> wykorzystuje silnik fizyczny </w:t>
      </w:r>
      <w:proofErr w:type="spellStart"/>
      <w:r>
        <w:t>Bullet</w:t>
      </w:r>
      <w:proofErr w:type="spellEnd"/>
      <w:r>
        <w:t xml:space="preserve"> </w:t>
      </w:r>
      <w:proofErr w:type="spellStart"/>
      <w:r w:rsidR="009E3963">
        <w:t>Physics</w:t>
      </w:r>
      <w:proofErr w:type="spellEnd"/>
      <w:r>
        <w:t xml:space="preserve">, użyty również w implementacji pracy inżynierskiej. Pozwala on na budowanie </w:t>
      </w:r>
      <w:r w:rsidR="00C31682">
        <w:t>dokładnych symulacji fizycznych z wykorzystaniem modeli tworzonych wewnątrz programu co przekłada się na wygodę użytkowania, gdyż raz wymodelowane przez nas obiekty posiadają zintegrowaną fizykę, której wystarczy tylko nadać odpowiednie właściwości liczbowe.</w:t>
      </w:r>
    </w:p>
    <w:p w:rsidR="00C31682" w:rsidRDefault="00C31682" w:rsidP="0007583B">
      <w:pPr>
        <w:pStyle w:val="Tekstwiodcy"/>
      </w:pPr>
      <w:r>
        <w:t>Rozwiązanie to, ze względu na wymienione wyżej funkcje,  pozwala również na tworzenie efektów specjalnych, filmów i animacji, czego przykładem może być produkcja „</w:t>
      </w:r>
      <w:r w:rsidRPr="00C31682">
        <w:t xml:space="preserve">Big Buck </w:t>
      </w:r>
      <w:proofErr w:type="spellStart"/>
      <w:r w:rsidRPr="00C31682">
        <w:t>Bunny</w:t>
      </w:r>
      <w:proofErr w:type="spellEnd"/>
      <w:r>
        <w:t xml:space="preserve">” oraz „Big </w:t>
      </w:r>
      <w:proofErr w:type="spellStart"/>
      <w:r>
        <w:t>Miracle</w:t>
      </w:r>
      <w:proofErr w:type="spellEnd"/>
      <w:r>
        <w:t>”.</w:t>
      </w:r>
    </w:p>
    <w:p w:rsidR="00E73B78" w:rsidRDefault="00E73B78" w:rsidP="0007583B">
      <w:pPr>
        <w:pStyle w:val="Tekstwiodcy"/>
      </w:pPr>
    </w:p>
    <w:p w:rsidR="00414A56" w:rsidRDefault="00E73B78" w:rsidP="00F4267A">
      <w:pPr>
        <w:pStyle w:val="NrNagwek3"/>
      </w:pPr>
      <w:bookmarkStart w:id="15" w:name="_Toc467103420"/>
      <w:proofErr w:type="spellStart"/>
      <w:r>
        <w:t>Autodesk</w:t>
      </w:r>
      <w:proofErr w:type="spellEnd"/>
      <w:r>
        <w:t xml:space="preserve"> </w:t>
      </w:r>
      <w:r w:rsidR="00414A56">
        <w:t>3DSMax</w:t>
      </w:r>
      <w:bookmarkEnd w:id="15"/>
    </w:p>
    <w:p w:rsidR="00C31682" w:rsidRDefault="00E73B78" w:rsidP="00F36E49">
      <w:pPr>
        <w:pStyle w:val="Tekstwiodcy"/>
      </w:pPr>
      <w:r>
        <w:t xml:space="preserve">3DS Max jest w pełni zamkniętym i komercyjnym produktem firmy </w:t>
      </w:r>
      <w:proofErr w:type="spellStart"/>
      <w:r>
        <w:t>Autodesk</w:t>
      </w:r>
      <w:proofErr w:type="spellEnd"/>
      <w:r>
        <w:t xml:space="preserve">. Jest on, podobnie jak </w:t>
      </w:r>
      <w:proofErr w:type="spellStart"/>
      <w:r>
        <w:t>Blender</w:t>
      </w:r>
      <w:proofErr w:type="spellEnd"/>
      <w:r>
        <w:t xml:space="preserve">, programem do tworzenia zaawansowanych modeli 3D oraz tworzenia animacji. Jako że nie jest to rozwiązanie tworzone przez społeczność, posiada znacznie większe i bardziej stałe zaplecze twórców oraz wsparcie, dlatego też jest częściej wybierane w komercyjnych rozwiązaniach. </w:t>
      </w:r>
    </w:p>
    <w:p w:rsidR="007D1CA6" w:rsidRDefault="007D1CA6" w:rsidP="00F36E49">
      <w:pPr>
        <w:pStyle w:val="Tekstwiodcy"/>
      </w:pPr>
      <w:r>
        <w:t xml:space="preserve">Jeżeli chodzi </w:t>
      </w:r>
      <w:r w:rsidR="00F00AE2">
        <w:t>o</w:t>
      </w:r>
      <w:r>
        <w:t xml:space="preserve"> użytkowanie</w:t>
      </w:r>
      <w:r w:rsidR="00F00AE2">
        <w:t>,</w:t>
      </w:r>
      <w:r>
        <w:t xml:space="preserve"> </w:t>
      </w:r>
      <w:proofErr w:type="spellStart"/>
      <w:r>
        <w:t>Blen</w:t>
      </w:r>
      <w:r w:rsidR="00F00AE2">
        <w:t>der</w:t>
      </w:r>
      <w:proofErr w:type="spellEnd"/>
      <w:r w:rsidR="00F00AE2">
        <w:t xml:space="preserve"> i 3DSMax są bardzo zbliżone</w:t>
      </w:r>
      <w:r>
        <w:t xml:space="preserve"> w sensie ogólnym. Definicja obiektów to przeciąganie obiektów z menu, modelowanie siatek odbywa się poprzez przesuwanie poszczególnych linii</w:t>
      </w:r>
      <w:r w:rsidR="00F00AE2">
        <w:t>,</w:t>
      </w:r>
      <w:r>
        <w:t xml:space="preserve"> itd. Dodano doń również obsługę języka </w:t>
      </w:r>
      <w:proofErr w:type="spellStart"/>
      <w:r>
        <w:t>MAXScript</w:t>
      </w:r>
      <w:proofErr w:type="spellEnd"/>
      <w:r>
        <w:t>, jednak nie umożliwia on ingerencji w proces budowania obrazu, a tylko dodaje możliwość definiowania własnych wtyczek do programu, czy też automatyzowania niektórych procesów twórczych.</w:t>
      </w:r>
    </w:p>
    <w:p w:rsidR="00E73B78" w:rsidRDefault="00E73B78" w:rsidP="00F36E49">
      <w:pPr>
        <w:pStyle w:val="Tekstwiodcy"/>
      </w:pPr>
      <w:r>
        <w:t xml:space="preserve">Dokładnie tak samo jak w </w:t>
      </w:r>
      <w:proofErr w:type="spellStart"/>
      <w:r>
        <w:t>Blenderze</w:t>
      </w:r>
      <w:proofErr w:type="spellEnd"/>
      <w:r w:rsidR="007D1CA6">
        <w:t>,</w:t>
      </w:r>
      <w:r>
        <w:t xml:space="preserve"> mamy tu możliwość tworzenia symulacji fizycznych, jednak w tym przypadku mamy do czynienia z symulacją wykorzyst</w:t>
      </w:r>
      <w:r w:rsidR="007D1CA6">
        <w:t>ującą</w:t>
      </w:r>
      <w:r>
        <w:t xml:space="preserve"> </w:t>
      </w:r>
      <w:r w:rsidR="007D1CA6">
        <w:t>wewnętrzną</w:t>
      </w:r>
      <w:r>
        <w:t xml:space="preserve"> implementacji fizyki firmy </w:t>
      </w:r>
      <w:proofErr w:type="spellStart"/>
      <w:r>
        <w:t>Autodesk</w:t>
      </w:r>
      <w:proofErr w:type="spellEnd"/>
      <w:r>
        <w:t>.</w:t>
      </w:r>
      <w:r w:rsidR="007D1CA6">
        <w:t xml:space="preserve"> Umożliwia ona nam np. budowanie symulacji cząsteczkowych oraz tworzenie symulacji tkanin.</w:t>
      </w:r>
    </w:p>
    <w:p w:rsidR="007D1CA6" w:rsidRDefault="007D1CA6" w:rsidP="00F36E49">
      <w:pPr>
        <w:pStyle w:val="Tekstwiodcy"/>
      </w:pPr>
      <w:r>
        <w:lastRenderedPageBreak/>
        <w:t>O przewadze tego rozwiązania nad jego darmowym konkurentem może stanowić portfolio jego filmów, gdyż użyto go do stworzenia efektów specjalnych w produkcjach takich jak „</w:t>
      </w:r>
      <w:r w:rsidRPr="007D1CA6">
        <w:t>Mad Max: Fury Road</w:t>
      </w:r>
      <w:r>
        <w:t>”, „</w:t>
      </w:r>
      <w:r w:rsidRPr="007D1CA6">
        <w:t xml:space="preserve">The </w:t>
      </w:r>
      <w:proofErr w:type="spellStart"/>
      <w:r w:rsidRPr="007D1CA6">
        <w:t>Curious</w:t>
      </w:r>
      <w:proofErr w:type="spellEnd"/>
      <w:r w:rsidRPr="007D1CA6">
        <w:t xml:space="preserve"> Case of Benjamin Button</w:t>
      </w:r>
      <w:r>
        <w:t>” czy „</w:t>
      </w:r>
      <w:r w:rsidRPr="007D1CA6">
        <w:t xml:space="preserve">Black </w:t>
      </w:r>
      <w:proofErr w:type="spellStart"/>
      <w:r w:rsidRPr="007D1CA6">
        <w:t>Hawk</w:t>
      </w:r>
      <w:proofErr w:type="spellEnd"/>
      <w:r w:rsidRPr="007D1CA6">
        <w:t xml:space="preserve"> Down</w:t>
      </w:r>
      <w:r>
        <w:t>”.</w:t>
      </w:r>
    </w:p>
    <w:p w:rsidR="00E73B78" w:rsidRDefault="00E73B78" w:rsidP="00F36E49">
      <w:pPr>
        <w:pStyle w:val="Tekstwiodcy"/>
      </w:pPr>
    </w:p>
    <w:p w:rsidR="00F36E49" w:rsidRPr="00D528FB" w:rsidRDefault="00C31682" w:rsidP="00632B42">
      <w:pPr>
        <w:pStyle w:val="NrNagwek1"/>
      </w:pPr>
      <w:r>
        <w:br w:type="page"/>
      </w:r>
      <w:bookmarkStart w:id="16" w:name="_Toc467103421"/>
      <w:r w:rsidR="00E62DA4">
        <w:lastRenderedPageBreak/>
        <w:t>Aplikacja</w:t>
      </w:r>
      <w:bookmarkEnd w:id="16"/>
    </w:p>
    <w:p w:rsidR="00F4267A" w:rsidRDefault="00A438A4" w:rsidP="00C76955">
      <w:pPr>
        <w:pStyle w:val="NrNagwek2"/>
      </w:pPr>
      <w:bookmarkStart w:id="17" w:name="_Toc467103422"/>
      <w:r>
        <w:t>Założenia</w:t>
      </w:r>
      <w:bookmarkEnd w:id="17"/>
    </w:p>
    <w:p w:rsidR="00FB16E5" w:rsidRDefault="00F00AE2" w:rsidP="00B164E5">
      <w:pPr>
        <w:pStyle w:val="Tekstwiodcy"/>
      </w:pPr>
      <w:r>
        <w:t xml:space="preserve">Stworzony symulator ma za zadanie ukazać </w:t>
      </w:r>
      <w:r w:rsidR="00B164E5">
        <w:t>trzy</w:t>
      </w:r>
      <w:r>
        <w:t xml:space="preserve"> scenariusze prezentujące różne układy obiektów, które będzie można za pomocą </w:t>
      </w:r>
      <w:r w:rsidR="00B164E5">
        <w:t>sześcianów</w:t>
      </w:r>
      <w:r>
        <w:t xml:space="preserve"> „wystrzeliwanych” przez użytkownika </w:t>
      </w:r>
      <w:r w:rsidR="00FB16E5">
        <w:t>niszczyć, w sensie, zaburzać równowagę tych konstrukcji</w:t>
      </w:r>
      <w:r w:rsidR="00B164E5">
        <w:t>,</w:t>
      </w:r>
      <w:r w:rsidR="00FB16E5">
        <w:t xml:space="preserve"> doprowadzając je do upadku.</w:t>
      </w:r>
      <w:r w:rsidR="00B164E5">
        <w:t xml:space="preserve"> </w:t>
      </w:r>
      <w:r w:rsidR="00FB16E5">
        <w:t>Ukazane scenariusze to:</w:t>
      </w:r>
    </w:p>
    <w:p w:rsidR="00FB16E5" w:rsidRDefault="00FB16E5" w:rsidP="00FB16E5">
      <w:pPr>
        <w:pStyle w:val="Tekstwiodcy"/>
        <w:numPr>
          <w:ilvl w:val="0"/>
          <w:numId w:val="3"/>
        </w:numPr>
      </w:pPr>
      <w:r w:rsidRPr="002C193C">
        <w:rPr>
          <w:b/>
        </w:rPr>
        <w:t xml:space="preserve">House of </w:t>
      </w:r>
      <w:proofErr w:type="spellStart"/>
      <w:r w:rsidRPr="002C193C">
        <w:rPr>
          <w:b/>
        </w:rPr>
        <w:t>cards</w:t>
      </w:r>
      <w:proofErr w:type="spellEnd"/>
      <w:r>
        <w:t xml:space="preserve"> - konstrukcja przypominającą domek z kart, skonstruowana z kostek o kształcie kostek domina</w:t>
      </w:r>
    </w:p>
    <w:p w:rsidR="00FB16E5" w:rsidRDefault="00FB16E5" w:rsidP="00FB16E5">
      <w:pPr>
        <w:pStyle w:val="Tekstwiodcy"/>
        <w:numPr>
          <w:ilvl w:val="0"/>
          <w:numId w:val="3"/>
        </w:numPr>
      </w:pPr>
      <w:proofErr w:type="spellStart"/>
      <w:r w:rsidRPr="002C193C">
        <w:rPr>
          <w:b/>
        </w:rPr>
        <w:t>Towers</w:t>
      </w:r>
      <w:proofErr w:type="spellEnd"/>
      <w:r>
        <w:t xml:space="preserve"> – wieże złożone z ułożonych na sobie sześciennych kostek</w:t>
      </w:r>
      <w:r w:rsidR="00B164E5">
        <w:t>, które ustawione są na okręgu wokół osi Y przestrzeni</w:t>
      </w:r>
    </w:p>
    <w:p w:rsidR="00B164E5" w:rsidRDefault="00B164E5" w:rsidP="00FB16E5">
      <w:pPr>
        <w:pStyle w:val="Tekstwiodcy"/>
        <w:numPr>
          <w:ilvl w:val="0"/>
          <w:numId w:val="3"/>
        </w:numPr>
      </w:pPr>
      <w:r w:rsidRPr="002C193C">
        <w:rPr>
          <w:b/>
        </w:rPr>
        <w:t>Domino</w:t>
      </w:r>
      <w:r>
        <w:t xml:space="preserve"> – ułożone w spirale kostki, o kształcie kostek domina</w:t>
      </w:r>
    </w:p>
    <w:p w:rsidR="002C193C" w:rsidRDefault="00B164E5" w:rsidP="002C193C">
      <w:pPr>
        <w:pStyle w:val="Tekstwiodcy"/>
        <w:ind w:firstLine="0"/>
      </w:pPr>
      <w:r>
        <w:t xml:space="preserve">Scenariusze te dostępne będą poprzez </w:t>
      </w:r>
      <w:r w:rsidR="002C193C">
        <w:t xml:space="preserve">rozwijane </w:t>
      </w:r>
      <w:r>
        <w:t>menu na pasku głównym okna aplikacji. Dodatkowo aplikacja będzie umożliwiała swobodne poruszanie się użytkownika po przestrzeni udostępnionej przez aplikację, umożliwiając tym samym zmianę kierunku oraz kąta wystrzeliwanego obiektu.</w:t>
      </w:r>
    </w:p>
    <w:p w:rsidR="002C193C" w:rsidRDefault="002C193C" w:rsidP="002C193C">
      <w:pPr>
        <w:pStyle w:val="Tekstwiodcy"/>
        <w:ind w:firstLine="431"/>
      </w:pPr>
      <w:r>
        <w:t>Aplikacja ta działać będzie w środowisku Windows, począwszy od wersji 10. W folderze głównym aplikacji wymagać będzie obecności plików tekstur, które zostaną dostarczone wraz z plikiem wykonywalnym.</w:t>
      </w:r>
    </w:p>
    <w:p w:rsidR="00A438A4" w:rsidRDefault="00A438A4" w:rsidP="00C76955">
      <w:pPr>
        <w:pStyle w:val="NrNagwek2"/>
      </w:pPr>
      <w:bookmarkStart w:id="18" w:name="_Toc467103423"/>
      <w:r>
        <w:t>Przyjęte technologie</w:t>
      </w:r>
      <w:bookmarkEnd w:id="18"/>
    </w:p>
    <w:p w:rsidR="00821F98" w:rsidRDefault="00821F98" w:rsidP="00821F98">
      <w:pPr>
        <w:pStyle w:val="NrNagwek3"/>
      </w:pPr>
      <w:bookmarkStart w:id="19" w:name="_Toc467103424"/>
      <w:r>
        <w:t>DirectX</w:t>
      </w:r>
      <w:bookmarkEnd w:id="19"/>
    </w:p>
    <w:p w:rsidR="00B164E5" w:rsidRDefault="0010367C" w:rsidP="00B164E5">
      <w:pPr>
        <w:pStyle w:val="Tekstwiodcy"/>
      </w:pPr>
      <w:r>
        <w:t xml:space="preserve">Główną technologią użytą w tym projekcie, będącą za razem częścią jego tematu, jest biblioteka DirectX. </w:t>
      </w:r>
    </w:p>
    <w:p w:rsidR="00EA082D" w:rsidRDefault="0010367C" w:rsidP="00EA082D">
      <w:pPr>
        <w:pStyle w:val="Tekstwiodcy"/>
      </w:pPr>
      <w:r>
        <w:t xml:space="preserve">DirectX jest stworzonym przez </w:t>
      </w:r>
      <w:r w:rsidR="00EA082D">
        <w:t>Microsoft</w:t>
      </w:r>
      <w:r w:rsidR="00CA47A3">
        <w:t>, zestawem relatywnie wysokopoziomowych</w:t>
      </w:r>
      <w:r>
        <w:t xml:space="preserve"> API, skonstruowany</w:t>
      </w:r>
      <w:r w:rsidR="00CA47A3">
        <w:t>ch</w:t>
      </w:r>
      <w:r>
        <w:t xml:space="preserve"> z myślą o obsłudze multimediów takich jak grafika 3D, dźwięk i inne</w:t>
      </w:r>
      <w:r w:rsidR="00EA082D">
        <w:t>,</w:t>
      </w:r>
      <w:r>
        <w:t xml:space="preserve"> </w:t>
      </w:r>
      <w:r w:rsidR="00EA082D">
        <w:t xml:space="preserve">ukierunkowany został jednak w stronę tworzenia gier wideo oraz symulacji. Został on w całości zaimplementowany w języku C++ budując wielopoziomową strukturę obiektową, tworzącą abstrakcję nad używanymi sprzętowymi komponentami. </w:t>
      </w:r>
    </w:p>
    <w:p w:rsidR="00CA47A3" w:rsidRDefault="00CA47A3" w:rsidP="00EA082D">
      <w:pPr>
        <w:pStyle w:val="Tekstwiodcy"/>
      </w:pPr>
      <w:r>
        <w:lastRenderedPageBreak/>
        <w:t>Na cały pakiet składa się:</w:t>
      </w:r>
    </w:p>
    <w:p w:rsidR="00CA47A3" w:rsidRDefault="00CA47A3" w:rsidP="00CA47A3">
      <w:pPr>
        <w:pStyle w:val="Tekstwiodcy"/>
        <w:numPr>
          <w:ilvl w:val="0"/>
          <w:numId w:val="4"/>
        </w:numPr>
      </w:pPr>
      <w:r w:rsidRPr="008964A0">
        <w:rPr>
          <w:b/>
        </w:rPr>
        <w:t>Direct3D (D3D)</w:t>
      </w:r>
      <w:r>
        <w:t xml:space="preserve"> – biblioteka obsługująca </w:t>
      </w:r>
      <w:proofErr w:type="spellStart"/>
      <w:r>
        <w:t>renderowanie</w:t>
      </w:r>
      <w:proofErr w:type="spellEnd"/>
      <w:r>
        <w:t xml:space="preserve"> obiektów 3D</w:t>
      </w:r>
    </w:p>
    <w:p w:rsidR="00CA47A3" w:rsidRDefault="00564466" w:rsidP="00CA47A3">
      <w:pPr>
        <w:pStyle w:val="Tekstwiodcy"/>
        <w:numPr>
          <w:ilvl w:val="0"/>
          <w:numId w:val="4"/>
        </w:numPr>
      </w:pPr>
      <w:r w:rsidRPr="008964A0">
        <w:rPr>
          <w:b/>
        </w:rPr>
        <w:t xml:space="preserve">DXGI </w:t>
      </w:r>
      <w:r>
        <w:t>– b</w:t>
      </w:r>
      <w:r w:rsidR="00CA47A3">
        <w:t xml:space="preserve">iblioteka udostępniająca interfejsy programistyczne, tworzące logiczną warstwę pomiędzy </w:t>
      </w:r>
      <w:proofErr w:type="spellStart"/>
      <w:r w:rsidR="00CA47A3">
        <w:t>sprzętęm</w:t>
      </w:r>
      <w:proofErr w:type="spellEnd"/>
      <w:r w:rsidR="00CA47A3">
        <w:t xml:space="preserve"> potrzebnym do wyświetlania grafiki, a programistą. Udostępnia ona interfejsy dla monitorów (ekranów wyświetlania), kart graficznych, oraz umożliwia </w:t>
      </w:r>
      <w:r w:rsidR="00E57FB6">
        <w:t>samodzielne zarządzania buforami klatek.</w:t>
      </w:r>
    </w:p>
    <w:p w:rsidR="00CA47A3" w:rsidRDefault="00CA47A3" w:rsidP="00E57FB6">
      <w:pPr>
        <w:pStyle w:val="Tekstwiodcy"/>
        <w:numPr>
          <w:ilvl w:val="0"/>
          <w:numId w:val="4"/>
        </w:numPr>
      </w:pPr>
      <w:r w:rsidRPr="008964A0">
        <w:rPr>
          <w:b/>
        </w:rPr>
        <w:t>Direct2D</w:t>
      </w:r>
      <w:r w:rsidR="00E57FB6">
        <w:t xml:space="preserve"> - biblioteka obsługująca </w:t>
      </w:r>
      <w:proofErr w:type="spellStart"/>
      <w:r w:rsidR="00E57FB6">
        <w:t>renderowanie</w:t>
      </w:r>
      <w:proofErr w:type="spellEnd"/>
      <w:r w:rsidR="00E57FB6">
        <w:t xml:space="preserve"> obiektów 2D</w:t>
      </w:r>
    </w:p>
    <w:p w:rsidR="00CA47A3" w:rsidRDefault="00CA47A3" w:rsidP="00CA47A3">
      <w:pPr>
        <w:pStyle w:val="Tekstwiodcy"/>
        <w:numPr>
          <w:ilvl w:val="0"/>
          <w:numId w:val="4"/>
        </w:numPr>
      </w:pPr>
      <w:proofErr w:type="spellStart"/>
      <w:r w:rsidRPr="008964A0">
        <w:rPr>
          <w:b/>
        </w:rPr>
        <w:t>DirectWrite</w:t>
      </w:r>
      <w:proofErr w:type="spellEnd"/>
      <w:r w:rsidR="00E57FB6">
        <w:t xml:space="preserve"> - biblioteka obsługująca </w:t>
      </w:r>
      <w:proofErr w:type="spellStart"/>
      <w:r w:rsidR="00E57FB6">
        <w:t>renderowanie</w:t>
      </w:r>
      <w:proofErr w:type="spellEnd"/>
      <w:r w:rsidR="00E57FB6">
        <w:t xml:space="preserve"> czcionek</w:t>
      </w:r>
    </w:p>
    <w:p w:rsidR="00CA47A3" w:rsidRDefault="00CA47A3" w:rsidP="00CA47A3">
      <w:pPr>
        <w:pStyle w:val="Tekstwiodcy"/>
        <w:numPr>
          <w:ilvl w:val="0"/>
          <w:numId w:val="4"/>
        </w:numPr>
      </w:pPr>
      <w:proofErr w:type="spellStart"/>
      <w:r w:rsidRPr="008964A0">
        <w:rPr>
          <w:b/>
        </w:rPr>
        <w:t>DirectCompute</w:t>
      </w:r>
      <w:proofErr w:type="spellEnd"/>
      <w:r w:rsidR="00E57FB6">
        <w:t xml:space="preserve"> - biblioteka umożliwiające prowadzenie zrównoleglonych obliczeń na karcie graficznej</w:t>
      </w:r>
    </w:p>
    <w:p w:rsidR="00CA47A3" w:rsidRDefault="00CA47A3" w:rsidP="00CA47A3">
      <w:pPr>
        <w:pStyle w:val="Tekstwiodcy"/>
        <w:numPr>
          <w:ilvl w:val="0"/>
          <w:numId w:val="4"/>
        </w:numPr>
      </w:pPr>
      <w:r w:rsidRPr="008964A0">
        <w:rPr>
          <w:b/>
        </w:rPr>
        <w:t>DirectSound3D (DS3D)</w:t>
      </w:r>
      <w:r w:rsidR="00E57FB6">
        <w:t xml:space="preserve"> – biblioteka umożliwiająca odtwarzanie dźwięku oraz jego manipulację</w:t>
      </w:r>
    </w:p>
    <w:p w:rsidR="00CA47A3" w:rsidRDefault="00A76F39" w:rsidP="008964A0">
      <w:pPr>
        <w:pStyle w:val="Tekstwiodcy"/>
        <w:numPr>
          <w:ilvl w:val="0"/>
          <w:numId w:val="4"/>
        </w:numPr>
      </w:pPr>
      <w:r w:rsidRPr="008964A0">
        <w:rPr>
          <w:b/>
        </w:rPr>
        <w:t>DirectX Media</w:t>
      </w:r>
      <w:r>
        <w:t xml:space="preserve"> – </w:t>
      </w:r>
      <w:r w:rsidR="008964A0" w:rsidRPr="008964A0">
        <w:t xml:space="preserve"> </w:t>
      </w:r>
      <w:r w:rsidR="00821F98">
        <w:t>jest to zestaw bibliotek skupiający następujące narzędzia:</w:t>
      </w:r>
    </w:p>
    <w:p w:rsidR="00821F98" w:rsidRPr="00821F98" w:rsidRDefault="00821F98" w:rsidP="00821F98">
      <w:pPr>
        <w:pStyle w:val="Tekstwiodcy"/>
        <w:numPr>
          <w:ilvl w:val="1"/>
          <w:numId w:val="4"/>
        </w:numPr>
        <w:rPr>
          <w:b/>
        </w:rPr>
      </w:pPr>
      <w:proofErr w:type="spellStart"/>
      <w:r w:rsidRPr="00821F98">
        <w:rPr>
          <w:b/>
        </w:rPr>
        <w:t>DirectAnimation</w:t>
      </w:r>
      <w:proofErr w:type="spellEnd"/>
      <w:r>
        <w:rPr>
          <w:b/>
        </w:rPr>
        <w:t xml:space="preserve"> – </w:t>
      </w:r>
      <w:r>
        <w:t>do tworzenia animacji 2D/3D w środowisku webowym</w:t>
      </w:r>
    </w:p>
    <w:p w:rsidR="00821F98" w:rsidRPr="00821F98" w:rsidRDefault="00821F98" w:rsidP="00821F98">
      <w:pPr>
        <w:pStyle w:val="Tekstwiodcy"/>
        <w:numPr>
          <w:ilvl w:val="1"/>
          <w:numId w:val="4"/>
        </w:numPr>
        <w:rPr>
          <w:b/>
        </w:rPr>
      </w:pPr>
      <w:r>
        <w:rPr>
          <w:b/>
        </w:rPr>
        <w:t xml:space="preserve">DirectShow </w:t>
      </w:r>
      <w:r>
        <w:t>– do odtwarzania multimediów oraz ich strumieniowania</w:t>
      </w:r>
    </w:p>
    <w:p w:rsidR="00821F98" w:rsidRPr="00821F98" w:rsidRDefault="00821F98" w:rsidP="00821F98">
      <w:pPr>
        <w:pStyle w:val="Tekstwiodcy"/>
        <w:numPr>
          <w:ilvl w:val="1"/>
          <w:numId w:val="4"/>
        </w:numPr>
        <w:rPr>
          <w:b/>
        </w:rPr>
      </w:pPr>
      <w:r w:rsidRPr="00821F98">
        <w:rPr>
          <w:b/>
        </w:rPr>
        <w:t xml:space="preserve">DirectX </w:t>
      </w:r>
      <w:proofErr w:type="spellStart"/>
      <w:r w:rsidRPr="00821F98">
        <w:rPr>
          <w:b/>
        </w:rPr>
        <w:t>Transform</w:t>
      </w:r>
      <w:proofErr w:type="spellEnd"/>
      <w:r>
        <w:rPr>
          <w:b/>
        </w:rPr>
        <w:t xml:space="preserve"> – </w:t>
      </w:r>
      <w:r>
        <w:t xml:space="preserve">do obsługi, edycji oraz animacji obrazów </w:t>
      </w:r>
    </w:p>
    <w:p w:rsidR="00CA47A3" w:rsidRDefault="00CA47A3" w:rsidP="00CA47A3">
      <w:pPr>
        <w:pStyle w:val="Tekstwiodcy"/>
        <w:numPr>
          <w:ilvl w:val="0"/>
          <w:numId w:val="4"/>
        </w:numPr>
      </w:pPr>
      <w:r w:rsidRPr="008964A0">
        <w:rPr>
          <w:b/>
        </w:rPr>
        <w:t>DirectX Diagnostics (</w:t>
      </w:r>
      <w:proofErr w:type="spellStart"/>
      <w:r w:rsidRPr="008964A0">
        <w:rPr>
          <w:b/>
        </w:rPr>
        <w:t>DxDiag</w:t>
      </w:r>
      <w:proofErr w:type="spellEnd"/>
      <w:r w:rsidRPr="008964A0">
        <w:rPr>
          <w:b/>
        </w:rPr>
        <w:t>)</w:t>
      </w:r>
      <w:r w:rsidR="00E57FB6">
        <w:t xml:space="preserve"> – diagnostyczne narzędzie</w:t>
      </w:r>
      <w:r w:rsidR="00564466">
        <w:t xml:space="preserve"> dla systemu </w:t>
      </w:r>
      <w:r w:rsidR="008964A0">
        <w:t>W</w:t>
      </w:r>
      <w:r w:rsidR="00564466">
        <w:t>indows, pozwalające na tworzenie raportów na temat obecnych w systemie komponentów DirectX, takich jak urządzenia audio, wideo oraz urządzenia wejścia, takie jak kontrolery gier</w:t>
      </w:r>
      <w:r>
        <w:t>.</w:t>
      </w:r>
    </w:p>
    <w:p w:rsidR="008964A0" w:rsidRDefault="00CA47A3" w:rsidP="008F2597">
      <w:pPr>
        <w:pStyle w:val="Tekstwiodcy"/>
        <w:numPr>
          <w:ilvl w:val="0"/>
          <w:numId w:val="4"/>
        </w:numPr>
      </w:pPr>
      <w:r w:rsidRPr="008964A0">
        <w:rPr>
          <w:b/>
        </w:rPr>
        <w:t>DirectX Media Objects</w:t>
      </w:r>
      <w:r w:rsidR="00564466">
        <w:t xml:space="preserve"> – </w:t>
      </w:r>
      <w:r w:rsidR="008964A0">
        <w:t>jest to biblioteka podobna do zdeprecjonowanej już DirectShow.</w:t>
      </w:r>
      <w:r w:rsidR="008964A0" w:rsidRPr="008964A0">
        <w:t xml:space="preserve"> Służ</w:t>
      </w:r>
      <w:r w:rsidR="008964A0">
        <w:t>y</w:t>
      </w:r>
      <w:r w:rsidR="008964A0" w:rsidRPr="008964A0">
        <w:t xml:space="preserve"> do strumieniowego przesyłania i przetwarzania danych z wejścia do wyjścia. Zwykle są to interfejsy kodeków służące do przetwarzania danych multimedialnych</w:t>
      </w:r>
    </w:p>
    <w:p w:rsidR="00CA47A3" w:rsidRDefault="00E57FB6" w:rsidP="008F2597">
      <w:pPr>
        <w:pStyle w:val="Tekstwiodcy"/>
        <w:numPr>
          <w:ilvl w:val="0"/>
          <w:numId w:val="4"/>
        </w:numPr>
      </w:pPr>
      <w:proofErr w:type="spellStart"/>
      <w:r w:rsidRPr="008964A0">
        <w:rPr>
          <w:b/>
        </w:rPr>
        <w:t>DirectSetup</w:t>
      </w:r>
      <w:proofErr w:type="spellEnd"/>
      <w:r>
        <w:t xml:space="preserve"> – narzędzie stworzone do instalacji komponentów DirectX, oraz wykrywania ich wersji</w:t>
      </w:r>
    </w:p>
    <w:p w:rsidR="00CA47A3" w:rsidRDefault="00CA47A3" w:rsidP="00CA47A3">
      <w:pPr>
        <w:pStyle w:val="Tekstwiodcy"/>
        <w:numPr>
          <w:ilvl w:val="0"/>
          <w:numId w:val="4"/>
        </w:numPr>
      </w:pPr>
      <w:r w:rsidRPr="008964A0">
        <w:rPr>
          <w:b/>
        </w:rPr>
        <w:t>XACT3</w:t>
      </w:r>
      <w:r w:rsidR="00E57FB6">
        <w:t xml:space="preserve"> – stworzona z myślą o platformie XBOX wysokopoziomowa biblioteka do wieloplatformowej, w obrębie firmy Microsoft, obsługi dźwięku.</w:t>
      </w:r>
    </w:p>
    <w:p w:rsidR="00821F98" w:rsidRDefault="00CA47A3" w:rsidP="00821F98">
      <w:pPr>
        <w:pStyle w:val="Tekstwiodcy"/>
        <w:numPr>
          <w:ilvl w:val="0"/>
          <w:numId w:val="4"/>
        </w:numPr>
      </w:pPr>
      <w:r w:rsidRPr="008964A0">
        <w:rPr>
          <w:b/>
        </w:rPr>
        <w:t>XAudio2</w:t>
      </w:r>
      <w:r w:rsidR="00E57FB6">
        <w:t xml:space="preserve"> – biblioteka do obsługi dźwięku podobna do XACT3, jednak z tą różnicą, że udostępniony tu interfejs jest znacznie niżej poziomowy.</w:t>
      </w:r>
    </w:p>
    <w:p w:rsidR="00821F98" w:rsidRDefault="00821F98" w:rsidP="00821F98">
      <w:pPr>
        <w:pStyle w:val="Tekstwiodcy"/>
      </w:pPr>
      <w:r>
        <w:t xml:space="preserve">Z ogromu tych funkcjonalności tego </w:t>
      </w:r>
      <w:r w:rsidR="00861FF9">
        <w:t>pakietu</w:t>
      </w:r>
      <w:r>
        <w:t xml:space="preserve">, w tym projekcie został użyty tylko Direct3D w wersji 11. </w:t>
      </w:r>
      <w:r w:rsidR="00861FF9">
        <w:t xml:space="preserve">Biblioteka ta zawiera w sobie zdefiniowane nagłówki do biblioteki </w:t>
      </w:r>
      <w:proofErr w:type="spellStart"/>
      <w:r w:rsidR="00861FF9">
        <w:t>DirectXMath</w:t>
      </w:r>
      <w:proofErr w:type="spellEnd"/>
      <w:r w:rsidR="00861FF9">
        <w:t xml:space="preserve">, które to są jedną z ważniejszych jej modułów. </w:t>
      </w:r>
    </w:p>
    <w:p w:rsidR="00861FF9" w:rsidRDefault="00861FF9" w:rsidP="00821F98">
      <w:pPr>
        <w:pStyle w:val="Tekstwiodcy"/>
      </w:pPr>
      <w:proofErr w:type="spellStart"/>
      <w:r>
        <w:lastRenderedPageBreak/>
        <w:t>DirectXMath</w:t>
      </w:r>
      <w:proofErr w:type="spellEnd"/>
      <w:r>
        <w:t xml:space="preserve"> jest główną i polecaną przez twórców </w:t>
      </w:r>
      <w:proofErr w:type="spellStart"/>
      <w:r>
        <w:t>tutoriali</w:t>
      </w:r>
      <w:proofErr w:type="spellEnd"/>
      <w:r>
        <w:t xml:space="preserve"> oraz dokumentacji Microsoftu, biblioteką do ułatwienia obliczeń. Jest to o tyle pożyteczna biblioteka, że jej typy zaprojektowane zostały pod kątem obsługi ich przez urządzenia wpierające SIMD, oczywiście jest to tylko dodatek, o którym zdecyduje środowisko kompilacji, całość natomiast kompatybilna jest z najbardziej podstawowym zestawem operacji w obrębie języka C++.</w:t>
      </w:r>
    </w:p>
    <w:p w:rsidR="00114FDE" w:rsidRDefault="00861FF9" w:rsidP="00861FF9">
      <w:pPr>
        <w:pStyle w:val="Tekstwiodcy"/>
        <w:ind w:firstLine="0"/>
      </w:pPr>
      <w:r>
        <w:t xml:space="preserve">Udostępnia ona API do operacji na wektorach różnej długości (od 2 do 4), macierzy (3x3 oraz 4x4) oraz operacji zachodzących pomiędzy nimi, takich jak mnożenie, odwracanie, transformacja i inne. Dodatkowo jest  ona dostosowana do obsługi operacji najczęściej używanych i potrzebnych w tworzeniu aplikacji 3D, np. rotacje wektorów, </w:t>
      </w:r>
      <w:r w:rsidR="009E3963">
        <w:t>transformacje</w:t>
      </w:r>
      <w:r>
        <w:t xml:space="preserve"> wektorów na podstawie </w:t>
      </w:r>
      <w:r w:rsidR="009E3963">
        <w:t>kwaternionów</w:t>
      </w:r>
      <w:r>
        <w:t xml:space="preserve"> czy też różnych macierzy (macierze obrotów, skalowania, </w:t>
      </w:r>
      <w:r w:rsidR="009E3963">
        <w:t>translacji</w:t>
      </w:r>
      <w:r>
        <w:t>)</w:t>
      </w:r>
      <w:r w:rsidR="009E3963">
        <w:t>, łączenia tych macierzy w macierze transformacji, tworzenie macierzy widoków, perspektyw i wiele, wiele innych przydatnych funkcjonalności, których długo by wymieniać.</w:t>
      </w:r>
    </w:p>
    <w:p w:rsidR="00114FDE" w:rsidRDefault="00114FDE" w:rsidP="00114FDE">
      <w:pPr>
        <w:pStyle w:val="Tekstwiodcy"/>
        <w:ind w:firstLine="505"/>
      </w:pPr>
      <w:r>
        <w:t xml:space="preserve">Jest to technologia na tyle rozwinięta i popularna, że wykorzystywana jest niemal w każdym rozwiązaniu dla technologii gier wideo. DirectX implementują wcześniej już wspomniane Unity oraz </w:t>
      </w:r>
      <w:proofErr w:type="spellStart"/>
      <w:r>
        <w:t>Unreal</w:t>
      </w:r>
      <w:proofErr w:type="spellEnd"/>
      <w:r>
        <w:t xml:space="preserve"> Engine, oraz każdy silnik chcący posiadać możliwość uruchomienia swojej aplikacji na systemie Windows czy XBOX z najbardziej optymalnym wsparciem sprzętowym.</w:t>
      </w:r>
    </w:p>
    <w:p w:rsidR="009E3963" w:rsidRDefault="009E3963" w:rsidP="00861FF9">
      <w:pPr>
        <w:pStyle w:val="Tekstwiodcy"/>
        <w:ind w:firstLine="0"/>
      </w:pPr>
    </w:p>
    <w:p w:rsidR="009E3963" w:rsidRDefault="009E3963" w:rsidP="009E3963">
      <w:pPr>
        <w:pStyle w:val="NrNagwek3"/>
      </w:pPr>
      <w:bookmarkStart w:id="20" w:name="_Toc467103425"/>
      <w:proofErr w:type="spellStart"/>
      <w:r>
        <w:t>Bullet</w:t>
      </w:r>
      <w:proofErr w:type="spellEnd"/>
      <w:r>
        <w:t xml:space="preserve"> </w:t>
      </w:r>
      <w:proofErr w:type="spellStart"/>
      <w:r>
        <w:t>Physics</w:t>
      </w:r>
      <w:bookmarkEnd w:id="20"/>
      <w:proofErr w:type="spellEnd"/>
    </w:p>
    <w:p w:rsidR="00A438A4" w:rsidRDefault="009E3963" w:rsidP="00EA082D">
      <w:pPr>
        <w:pStyle w:val="Tekstwiodcy"/>
      </w:pPr>
      <w:proofErr w:type="spellStart"/>
      <w:r>
        <w:t>Bulle</w:t>
      </w:r>
      <w:r w:rsidR="00EA082D">
        <w:t>t</w:t>
      </w:r>
      <w:proofErr w:type="spellEnd"/>
      <w:r w:rsidR="00EA082D">
        <w:t xml:space="preserve"> </w:t>
      </w:r>
      <w:proofErr w:type="spellStart"/>
      <w:r w:rsidR="00EA082D">
        <w:t>Physics</w:t>
      </w:r>
      <w:proofErr w:type="spellEnd"/>
      <w:r w:rsidR="00EA082D">
        <w:t xml:space="preserve"> jest to biblioteka przeznaczona do wykrywania kolizji, symulowania dynamiki brył sztywnych oraz ciał </w:t>
      </w:r>
      <w:proofErr w:type="spellStart"/>
      <w:r w:rsidR="00EA082D">
        <w:t>deformowalnych</w:t>
      </w:r>
      <w:proofErr w:type="spellEnd"/>
      <w:r w:rsidR="00EA082D">
        <w:t xml:space="preserve"> (miękkich) takich jak np. tkaniny czy sprężyny. </w:t>
      </w:r>
      <w:r w:rsidR="00A438A4">
        <w:t xml:space="preserve">Struktura </w:t>
      </w:r>
      <w:r w:rsidR="00EA082D">
        <w:t xml:space="preserve">tej aplikacji została stworzona w języku C++ wykorzystując w pełni model obiektowy, jednak niższe jej warstwy napisane są w języku C, celem zwiększenia wydajności przetwarzania </w:t>
      </w:r>
      <w:r w:rsidR="00032652">
        <w:t>danych</w:t>
      </w:r>
      <w:r w:rsidR="00EA082D">
        <w:t>.</w:t>
      </w:r>
    </w:p>
    <w:p w:rsidR="00032652" w:rsidRDefault="00032652" w:rsidP="00EA082D">
      <w:pPr>
        <w:pStyle w:val="Tekstwiodcy"/>
      </w:pPr>
      <w:r>
        <w:t>Główne zalety tego silnika to:</w:t>
      </w:r>
    </w:p>
    <w:p w:rsidR="00032652" w:rsidRDefault="00114FDE" w:rsidP="00032652">
      <w:pPr>
        <w:pStyle w:val="Tekstwiodcy"/>
        <w:numPr>
          <w:ilvl w:val="0"/>
          <w:numId w:val="5"/>
        </w:numPr>
      </w:pPr>
      <w:r>
        <w:t>Wykrywanie</w:t>
      </w:r>
      <w:r w:rsidR="00032652">
        <w:t xml:space="preserve"> kolizji brył sztywnych oraz ciał </w:t>
      </w:r>
      <w:proofErr w:type="spellStart"/>
      <w:r w:rsidR="00032652">
        <w:t>deformowalnych</w:t>
      </w:r>
      <w:proofErr w:type="spellEnd"/>
      <w:r w:rsidR="00032652">
        <w:t xml:space="preserve"> w trybie ciągłym lub dyskretnym</w:t>
      </w:r>
    </w:p>
    <w:p w:rsidR="00AC4305" w:rsidRDefault="00AC4305" w:rsidP="00032652">
      <w:pPr>
        <w:pStyle w:val="Tekstwiodcy"/>
        <w:numPr>
          <w:ilvl w:val="0"/>
          <w:numId w:val="5"/>
        </w:numPr>
      </w:pPr>
      <w:r>
        <w:t xml:space="preserve">Pełne wsparcie dla obiektów </w:t>
      </w:r>
      <w:proofErr w:type="spellStart"/>
      <w:r>
        <w:t>deformowalnych</w:t>
      </w:r>
      <w:proofErr w:type="spellEnd"/>
    </w:p>
    <w:p w:rsidR="00032652" w:rsidRDefault="00032652" w:rsidP="00032652">
      <w:pPr>
        <w:pStyle w:val="Tekstwiodcy"/>
        <w:numPr>
          <w:ilvl w:val="0"/>
          <w:numId w:val="5"/>
        </w:numPr>
      </w:pPr>
      <w:r>
        <w:t xml:space="preserve">Udostępnione zestawy określonych „kształtów kolizji”, czyli obiektów geometrycznych na podstawie których wyznaczane są kolizje, oraz nań reakcje. </w:t>
      </w:r>
      <w:r w:rsidR="00AC4305">
        <w:t>A na nie składają się</w:t>
      </w:r>
      <w:r>
        <w:t>:</w:t>
      </w:r>
    </w:p>
    <w:p w:rsidR="00032652" w:rsidRDefault="00032652" w:rsidP="00032652">
      <w:pPr>
        <w:pStyle w:val="Tekstwiodcy"/>
        <w:numPr>
          <w:ilvl w:val="2"/>
          <w:numId w:val="5"/>
        </w:numPr>
      </w:pPr>
      <w:r>
        <w:t>Sfer</w:t>
      </w:r>
      <w:r w:rsidR="00AC4305">
        <w:t>a</w:t>
      </w:r>
    </w:p>
    <w:p w:rsidR="00032652" w:rsidRDefault="00032652" w:rsidP="00032652">
      <w:pPr>
        <w:pStyle w:val="Tekstwiodcy"/>
        <w:numPr>
          <w:ilvl w:val="2"/>
          <w:numId w:val="5"/>
        </w:numPr>
      </w:pPr>
      <w:r>
        <w:lastRenderedPageBreak/>
        <w:t>Prostopadłościan</w:t>
      </w:r>
    </w:p>
    <w:p w:rsidR="00032652" w:rsidRDefault="00032652" w:rsidP="00032652">
      <w:pPr>
        <w:pStyle w:val="Tekstwiodcy"/>
        <w:numPr>
          <w:ilvl w:val="2"/>
          <w:numId w:val="5"/>
        </w:numPr>
      </w:pPr>
      <w:r>
        <w:t>Wal</w:t>
      </w:r>
      <w:r w:rsidR="00AC4305">
        <w:t>ec</w:t>
      </w:r>
    </w:p>
    <w:p w:rsidR="00032652" w:rsidRDefault="00032652" w:rsidP="00032652">
      <w:pPr>
        <w:pStyle w:val="Tekstwiodcy"/>
        <w:numPr>
          <w:ilvl w:val="2"/>
          <w:numId w:val="5"/>
        </w:numPr>
      </w:pPr>
      <w:r>
        <w:t>Stoż</w:t>
      </w:r>
      <w:r w:rsidR="00AC4305">
        <w:t>ek</w:t>
      </w:r>
      <w:r>
        <w:t xml:space="preserve"> </w:t>
      </w:r>
    </w:p>
    <w:p w:rsidR="00AC4305" w:rsidRDefault="00AC4305" w:rsidP="00AC4305">
      <w:pPr>
        <w:pStyle w:val="Tekstwiodcy"/>
        <w:numPr>
          <w:ilvl w:val="2"/>
          <w:numId w:val="5"/>
        </w:numPr>
      </w:pPr>
      <w:r>
        <w:t xml:space="preserve">Otoczka wypukła, wykorzystująca algorytm </w:t>
      </w:r>
      <w:r w:rsidRPr="00AC4305">
        <w:t>Gilbert</w:t>
      </w:r>
      <w:r>
        <w:t xml:space="preserve">a </w:t>
      </w:r>
      <w:r w:rsidRPr="00AC4305">
        <w:t>–</w:t>
      </w:r>
      <w:r>
        <w:t xml:space="preserve"> </w:t>
      </w:r>
      <w:r w:rsidRPr="00AC4305">
        <w:t>Johnson</w:t>
      </w:r>
      <w:r>
        <w:t xml:space="preserve">a </w:t>
      </w:r>
      <w:r w:rsidRPr="00AC4305">
        <w:t>–</w:t>
      </w:r>
      <w:r>
        <w:t xml:space="preserve"> </w:t>
      </w:r>
      <w:proofErr w:type="spellStart"/>
      <w:r w:rsidRPr="00AC4305">
        <w:t>Keerthi</w:t>
      </w:r>
      <w:r>
        <w:t>ego</w:t>
      </w:r>
      <w:proofErr w:type="spellEnd"/>
    </w:p>
    <w:p w:rsidR="00AC4305" w:rsidRDefault="00AC4305" w:rsidP="00AC4305">
      <w:pPr>
        <w:pStyle w:val="Tekstwiodcy"/>
        <w:numPr>
          <w:ilvl w:val="2"/>
          <w:numId w:val="5"/>
        </w:numPr>
      </w:pPr>
      <w:r>
        <w:t>Otoczka niewypukła</w:t>
      </w:r>
    </w:p>
    <w:p w:rsidR="00AC4305" w:rsidRDefault="00AC4305" w:rsidP="00AC4305">
      <w:pPr>
        <w:pStyle w:val="Tekstwiodcy"/>
        <w:numPr>
          <w:ilvl w:val="2"/>
          <w:numId w:val="5"/>
        </w:numPr>
      </w:pPr>
      <w:r>
        <w:t xml:space="preserve">Siatka trójkątów </w:t>
      </w:r>
    </w:p>
    <w:p w:rsidR="00AC4305" w:rsidRDefault="00AC4305" w:rsidP="00AC4305">
      <w:pPr>
        <w:pStyle w:val="Tekstwiodcy"/>
        <w:numPr>
          <w:ilvl w:val="1"/>
          <w:numId w:val="5"/>
        </w:numPr>
      </w:pPr>
      <w:r>
        <w:t>Opcjonalny zestaw optymalizacji pod</w:t>
      </w:r>
      <w:r w:rsidR="00114FDE">
        <w:t xml:space="preserve"> kątem technologii CUDA oraz </w:t>
      </w:r>
      <w:proofErr w:type="spellStart"/>
      <w:r w:rsidR="00114FDE">
        <w:t>OpenCL</w:t>
      </w:r>
      <w:proofErr w:type="spellEnd"/>
    </w:p>
    <w:p w:rsidR="00AC4305" w:rsidRDefault="00114FDE" w:rsidP="00114FDE">
      <w:pPr>
        <w:pStyle w:val="Tekstwiodcy"/>
        <w:ind w:firstLine="0"/>
      </w:pPr>
      <w:r>
        <w:t xml:space="preserve">Dodatkowym atutem dla potencjalnego użytkownika tej biblioteki może być dosyć obszerne forum projektu, na którym dyskutowane są problemy programistów podczas użytkowania tej biblioteki, gdzie często wypowiadają się jej </w:t>
      </w:r>
      <w:proofErr w:type="spellStart"/>
      <w:r>
        <w:t>kontrybutorzy</w:t>
      </w:r>
      <w:proofErr w:type="spellEnd"/>
      <w:r>
        <w:t>. Znacząco ułatwia to użytkowanie podczas realnego tworzenia aplikacji, ponieważ ze względu na złożoność rozwiązania nie można poznać go dogłębnie z każdej strony w stosunkowo krótkim czasie.</w:t>
      </w:r>
    </w:p>
    <w:p w:rsidR="00114FDE" w:rsidRDefault="008F2597" w:rsidP="00114FDE">
      <w:pPr>
        <w:pStyle w:val="Tekstwiodcy"/>
        <w:ind w:firstLine="431"/>
      </w:pPr>
      <w:r>
        <w:t xml:space="preserve">Rozwiązanie to jest bardzo docenione w środowisku, o czym świadczy fakt, że jest to zintegrowany w takich programach jak </w:t>
      </w:r>
      <w:proofErr w:type="spellStart"/>
      <w:r>
        <w:t>Blender</w:t>
      </w:r>
      <w:proofErr w:type="spellEnd"/>
      <w:r>
        <w:t xml:space="preserve">, </w:t>
      </w:r>
      <w:proofErr w:type="spellStart"/>
      <w:r>
        <w:t>Houdini</w:t>
      </w:r>
      <w:proofErr w:type="spellEnd"/>
      <w:r>
        <w:t xml:space="preserve">, </w:t>
      </w:r>
      <w:proofErr w:type="spellStart"/>
      <w:r>
        <w:t>SoftImage</w:t>
      </w:r>
      <w:proofErr w:type="spellEnd"/>
      <w:r>
        <w:t xml:space="preserve"> czy </w:t>
      </w:r>
      <w:r w:rsidRPr="008F2597">
        <w:t>C</w:t>
      </w:r>
      <w:r>
        <w:t>inema</w:t>
      </w:r>
      <w:r w:rsidRPr="008F2597">
        <w:t xml:space="preserve"> 4D</w:t>
      </w:r>
      <w:r>
        <w:t xml:space="preserve">. Dodatkowo można wspomnieć, że jako rozwiązanie działające w czasie rzeczywistym również sprawdza się doskonale o czym świadczy fakt że zostało ono użyte w takich produkcjach jak Grand </w:t>
      </w:r>
      <w:proofErr w:type="spellStart"/>
      <w:r>
        <w:t>Theft</w:t>
      </w:r>
      <w:proofErr w:type="spellEnd"/>
      <w:r>
        <w:t xml:space="preserve"> Auto V, DIRT oraz </w:t>
      </w:r>
      <w:r w:rsidRPr="008F2597">
        <w:t xml:space="preserve">Red </w:t>
      </w:r>
      <w:proofErr w:type="spellStart"/>
      <w:r w:rsidRPr="008F2597">
        <w:t>Dead</w:t>
      </w:r>
      <w:proofErr w:type="spellEnd"/>
      <w:r w:rsidRPr="008F2597">
        <w:t xml:space="preserve"> </w:t>
      </w:r>
      <w:proofErr w:type="spellStart"/>
      <w:r w:rsidRPr="008F2597">
        <w:t>Redemption</w:t>
      </w:r>
      <w:proofErr w:type="spellEnd"/>
      <w:r>
        <w:t>.</w:t>
      </w:r>
    </w:p>
    <w:p w:rsidR="008F2597" w:rsidRDefault="008F2597" w:rsidP="00114FDE">
      <w:pPr>
        <w:pStyle w:val="Tekstwiodcy"/>
        <w:ind w:firstLine="431"/>
      </w:pPr>
    </w:p>
    <w:p w:rsidR="008F2597" w:rsidRDefault="008F2597" w:rsidP="008F2597">
      <w:pPr>
        <w:pStyle w:val="NrNagwek3"/>
      </w:pPr>
      <w:bookmarkStart w:id="21" w:name="_Toc467103426"/>
      <w:proofErr w:type="spellStart"/>
      <w:r>
        <w:t>DirectXTK</w:t>
      </w:r>
      <w:bookmarkEnd w:id="21"/>
      <w:proofErr w:type="spellEnd"/>
    </w:p>
    <w:p w:rsidR="008F2597" w:rsidRDefault="0003180C" w:rsidP="008F2597">
      <w:pPr>
        <w:pStyle w:val="Tekstwiodcy"/>
      </w:pPr>
      <w:proofErr w:type="spellStart"/>
      <w:r>
        <w:t>DirectXTK</w:t>
      </w:r>
      <w:proofErr w:type="spellEnd"/>
      <w:r>
        <w:t xml:space="preserve">, czyli DirectX </w:t>
      </w:r>
      <w:proofErr w:type="spellStart"/>
      <w:r>
        <w:t>Tool</w:t>
      </w:r>
      <w:proofErr w:type="spellEnd"/>
      <w:r>
        <w:t xml:space="preserve"> Kit, jest to biblioteka, a właściwie zestaw klas i struktur pomocniczych, ułatwiających implementację najczęściej budowanych szablonów i konstrukcji aplikacji używających DirectX, a są to np. tworzenie macierzy widoków, perspektyw, zarządzanie pamięcią buforów wierzchołków oraz predefiniowane typy wierzchołków wejściowych dla shaderów.</w:t>
      </w:r>
    </w:p>
    <w:p w:rsidR="0003180C" w:rsidRDefault="0003180C" w:rsidP="008F2597">
      <w:pPr>
        <w:pStyle w:val="Tekstwiodcy"/>
      </w:pPr>
      <w:r>
        <w:t xml:space="preserve">Projekt ten powstał pod egidą firmy Microsoft i jest on oficjalnie wspierany przez pracowników tej firmy. Jest stale rozwijany co potwierdzają daty udostępnień nowych kawałków kodu na oficjalnym repozytorium. Wersja która została użyta w tym </w:t>
      </w:r>
      <w:r w:rsidR="007D2C4C">
        <w:t>projekcie</w:t>
      </w:r>
      <w:r>
        <w:t xml:space="preserve"> odnosi się do wersji 11 DirectX, jednak teraz skupiono się na rozwoju wersji dla najnowszej wersji </w:t>
      </w:r>
      <w:r w:rsidR="007D2C4C">
        <w:t xml:space="preserve">biblioteki </w:t>
      </w:r>
      <w:r>
        <w:t>Microsoftu</w:t>
      </w:r>
      <w:r w:rsidR="007D2C4C">
        <w:t xml:space="preserve"> i to ona jest głównym zainteresowaniem kontrybutorów</w:t>
      </w:r>
      <w:r>
        <w:t>.</w:t>
      </w:r>
    </w:p>
    <w:p w:rsidR="0003180C" w:rsidRDefault="007D2C4C" w:rsidP="008F2597">
      <w:pPr>
        <w:pStyle w:val="Tekstwiodcy"/>
      </w:pPr>
      <w:r>
        <w:t xml:space="preserve">Jednak o jakich klasach pomocniczych mowa? </w:t>
      </w:r>
      <w:proofErr w:type="spellStart"/>
      <w:r>
        <w:t>DirectXTK</w:t>
      </w:r>
      <w:proofErr w:type="spellEnd"/>
      <w:r>
        <w:t xml:space="preserve"> dostarcza np. klasy predefiniowanych efektów, np. mgły. Proces implementacji takiego efektu sprowadził by się normalnie do żmudnej implementacji skomplikowanego </w:t>
      </w:r>
      <w:proofErr w:type="spellStart"/>
      <w:r>
        <w:t>shadera</w:t>
      </w:r>
      <w:proofErr w:type="spellEnd"/>
      <w:r>
        <w:t xml:space="preserve">, opartego na nietrywialnym zapewne modelu matematycznym, powodując tym samym, bycie niedostępnym dla </w:t>
      </w:r>
      <w:r>
        <w:lastRenderedPageBreak/>
        <w:t xml:space="preserve">przeciętnego twórcy aplikacji (np. na Universal Windows Platform, czyli użytkową aplikację Windows 10, do której również można użyć DirectX). W przypadku tego </w:t>
      </w:r>
      <w:proofErr w:type="spellStart"/>
      <w:r>
        <w:t>frameworku</w:t>
      </w:r>
      <w:proofErr w:type="spellEnd"/>
      <w:r>
        <w:t xml:space="preserve"> sprowadzi się to do inicjalizacji klasy i użycie jednej z jej metod na początku potoku renderowania, czy też w jego trakcie, w zależności od zastosowania. Prowadzi to bezpośrednio to znacznego zwiększenia wydajności pracy i efektowności wyników tej pracy, w nie wymagających dużej wiedzy o grafice komputerowej</w:t>
      </w:r>
      <w:r w:rsidR="00352691">
        <w:t xml:space="preserve"> w</w:t>
      </w:r>
      <w:r>
        <w:t xml:space="preserve"> aplikacjach użytkowych.</w:t>
      </w:r>
    </w:p>
    <w:p w:rsidR="0003180C" w:rsidRDefault="0003180C" w:rsidP="008F2597">
      <w:pPr>
        <w:pStyle w:val="Tekstwiodcy"/>
      </w:pPr>
    </w:p>
    <w:p w:rsidR="00A438A4" w:rsidRDefault="00A16D8A" w:rsidP="00C76955">
      <w:pPr>
        <w:pStyle w:val="NrNagwek2"/>
      </w:pPr>
      <w:bookmarkStart w:id="22" w:name="_Toc467103427"/>
      <w:r>
        <w:t>Struktura aplikacji</w:t>
      </w:r>
      <w:bookmarkEnd w:id="22"/>
    </w:p>
    <w:p w:rsidR="00A16D8A" w:rsidRDefault="00A16D8A" w:rsidP="00C76955">
      <w:pPr>
        <w:pStyle w:val="NrNagwek2"/>
      </w:pPr>
      <w:bookmarkStart w:id="23" w:name="_Toc467103428"/>
      <w:r>
        <w:t>Opis działania</w:t>
      </w:r>
      <w:bookmarkStart w:id="24" w:name="_GoBack"/>
      <w:bookmarkEnd w:id="23"/>
      <w:bookmarkEnd w:id="24"/>
    </w:p>
    <w:p w:rsidR="00D53EC3" w:rsidRDefault="00A438A4" w:rsidP="007D2C4C">
      <w:pPr>
        <w:pStyle w:val="NrNagwek2"/>
      </w:pPr>
      <w:bookmarkStart w:id="25" w:name="_Toc467103429"/>
      <w:r>
        <w:t>Opis użytkowania</w:t>
      </w:r>
      <w:bookmarkEnd w:id="25"/>
    </w:p>
    <w:p w:rsidR="007D2C4C" w:rsidRDefault="007D2C4C" w:rsidP="007D2C4C">
      <w:pPr>
        <w:pStyle w:val="NrNagwek3"/>
      </w:pPr>
      <w:bookmarkStart w:id="26" w:name="_Toc467103430"/>
      <w:r>
        <w:t>Sterowanie</w:t>
      </w:r>
      <w:bookmarkEnd w:id="26"/>
    </w:p>
    <w:p w:rsidR="007D2C4C" w:rsidRDefault="0006788D" w:rsidP="007D2C4C">
      <w:pPr>
        <w:pStyle w:val="Tekstwiodcy"/>
      </w:pPr>
      <w:r>
        <w:t xml:space="preserve">Poruszanie się po przestrzeni symulacji zostało zaimplementowane poprzez odpowiednie klawisze </w:t>
      </w:r>
      <w:proofErr w:type="spellStart"/>
      <w:r>
        <w:t>klawiatory</w:t>
      </w:r>
      <w:proofErr w:type="spellEnd"/>
      <w:r>
        <w:t>. Naciskając kolejno:</w:t>
      </w:r>
    </w:p>
    <w:p w:rsidR="0006788D" w:rsidRDefault="0006788D" w:rsidP="00352691">
      <w:pPr>
        <w:pStyle w:val="Tekstwiodcy"/>
        <w:numPr>
          <w:ilvl w:val="0"/>
          <w:numId w:val="6"/>
        </w:numPr>
      </w:pPr>
      <w:r w:rsidRPr="0006788D">
        <w:rPr>
          <w:b/>
        </w:rPr>
        <w:t xml:space="preserve">W </w:t>
      </w:r>
      <w:r>
        <w:t>– kamera poruszać się będzie w kierunku, w którym spogląda kamera</w:t>
      </w:r>
    </w:p>
    <w:p w:rsidR="0006788D" w:rsidRDefault="0006788D" w:rsidP="00352691">
      <w:pPr>
        <w:pStyle w:val="Tekstwiodcy"/>
        <w:numPr>
          <w:ilvl w:val="0"/>
          <w:numId w:val="6"/>
        </w:numPr>
      </w:pPr>
      <w:r w:rsidRPr="0006788D">
        <w:rPr>
          <w:b/>
        </w:rPr>
        <w:t xml:space="preserve">S </w:t>
      </w:r>
      <w:r>
        <w:t>– kamera poruszać się będzie w kierunku przeciwnym do kierunku spoglądania kamery</w:t>
      </w:r>
    </w:p>
    <w:p w:rsidR="0006788D" w:rsidRDefault="0006788D" w:rsidP="0006788D">
      <w:pPr>
        <w:pStyle w:val="Tekstwiodcy"/>
        <w:numPr>
          <w:ilvl w:val="0"/>
          <w:numId w:val="6"/>
        </w:numPr>
      </w:pPr>
      <w:r>
        <w:rPr>
          <w:b/>
        </w:rPr>
        <w:t xml:space="preserve">A </w:t>
      </w:r>
      <w:r>
        <w:t>–</w:t>
      </w:r>
      <w:r>
        <w:rPr>
          <w:b/>
        </w:rPr>
        <w:t xml:space="preserve"> </w:t>
      </w:r>
      <w:r>
        <w:t>kamera poruszać się będzie na lewo, od kierunku spoglądania kamery</w:t>
      </w:r>
    </w:p>
    <w:p w:rsidR="0006788D" w:rsidRDefault="0006788D" w:rsidP="0006788D">
      <w:pPr>
        <w:pStyle w:val="Tekstwiodcy"/>
        <w:numPr>
          <w:ilvl w:val="0"/>
          <w:numId w:val="6"/>
        </w:numPr>
      </w:pPr>
      <w:r w:rsidRPr="0006788D">
        <w:rPr>
          <w:b/>
        </w:rPr>
        <w:t>D</w:t>
      </w:r>
      <w:r>
        <w:t xml:space="preserve"> –</w:t>
      </w:r>
      <w:r>
        <w:rPr>
          <w:b/>
        </w:rPr>
        <w:t xml:space="preserve"> </w:t>
      </w:r>
      <w:r>
        <w:t>kamera poruszać się będzie na prawo, od kierunku spoglądania kamery</w:t>
      </w:r>
    </w:p>
    <w:p w:rsidR="0006788D" w:rsidRDefault="0006788D" w:rsidP="0006788D">
      <w:pPr>
        <w:pStyle w:val="Tekstwiodcy"/>
        <w:ind w:firstLine="0"/>
      </w:pPr>
      <w:r>
        <w:t>Poruszanie się w tych kierunkach odbywać się będzie równolegle do płaszczyzny wyznaczającej podłoże dla znajdujących się nań obiektów. Aplikacja umożliwia również poruszanie się w dół i w górę, tym razem prostopadle do podłoża. Naciskając kolejno:</w:t>
      </w:r>
    </w:p>
    <w:p w:rsidR="0006788D" w:rsidRDefault="0006788D" w:rsidP="0006788D">
      <w:pPr>
        <w:pStyle w:val="Tekstwiodcy"/>
        <w:numPr>
          <w:ilvl w:val="0"/>
          <w:numId w:val="7"/>
        </w:numPr>
      </w:pPr>
      <w:r w:rsidRPr="0006788D">
        <w:rPr>
          <w:b/>
        </w:rPr>
        <w:t>Q</w:t>
      </w:r>
      <w:r>
        <w:t xml:space="preserve"> – kamera poruszać się będzie do góry</w:t>
      </w:r>
    </w:p>
    <w:p w:rsidR="004427EA" w:rsidRDefault="0006788D" w:rsidP="004427EA">
      <w:pPr>
        <w:pStyle w:val="Tekstwiodcy"/>
        <w:numPr>
          <w:ilvl w:val="0"/>
          <w:numId w:val="7"/>
        </w:numPr>
      </w:pPr>
      <w:r w:rsidRPr="0006788D">
        <w:rPr>
          <w:b/>
        </w:rPr>
        <w:t>E</w:t>
      </w:r>
      <w:r>
        <w:t xml:space="preserve">  – kamera poruszać się będzie w dół</w:t>
      </w:r>
    </w:p>
    <w:p w:rsidR="0006788D" w:rsidRDefault="004427EA" w:rsidP="004427EA">
      <w:pPr>
        <w:pStyle w:val="Tekstwiodcy"/>
      </w:pPr>
      <w:r>
        <w:t>Za pomocą myszy możliwe jest rozglądanie się wokół punktu, który wyznacza położenie kamery. Przesuwając myszkę odpowiednio:</w:t>
      </w:r>
    </w:p>
    <w:p w:rsidR="004427EA" w:rsidRDefault="004427EA" w:rsidP="004427EA">
      <w:pPr>
        <w:pStyle w:val="Tekstwiodcy"/>
        <w:numPr>
          <w:ilvl w:val="0"/>
          <w:numId w:val="8"/>
        </w:numPr>
      </w:pPr>
      <w:r>
        <w:t>w prawo, przekraczając granicę 80% szerokości okna, kamera obróci się w prawo</w:t>
      </w:r>
    </w:p>
    <w:p w:rsidR="004427EA" w:rsidRPr="007D2C4C" w:rsidRDefault="004427EA" w:rsidP="004427EA">
      <w:pPr>
        <w:pStyle w:val="Tekstwiodcy"/>
        <w:numPr>
          <w:ilvl w:val="0"/>
          <w:numId w:val="8"/>
        </w:numPr>
      </w:pPr>
      <w:r>
        <w:t>w lewo, przekraczając granicę 20% szerokości okna, kamera obróci się w lewo</w:t>
      </w:r>
    </w:p>
    <w:p w:rsidR="004427EA" w:rsidRDefault="004427EA" w:rsidP="004427EA">
      <w:pPr>
        <w:pStyle w:val="Tekstwiodcy"/>
        <w:numPr>
          <w:ilvl w:val="0"/>
          <w:numId w:val="8"/>
        </w:numPr>
      </w:pPr>
      <w:r>
        <w:t>w dół, przekraczając granicę 80% wysokości okna, kamera obróci się w dół</w:t>
      </w:r>
    </w:p>
    <w:p w:rsidR="004427EA" w:rsidRDefault="004427EA" w:rsidP="004427EA">
      <w:pPr>
        <w:pStyle w:val="Tekstwiodcy"/>
        <w:numPr>
          <w:ilvl w:val="0"/>
          <w:numId w:val="8"/>
        </w:numPr>
      </w:pPr>
      <w:r>
        <w:lastRenderedPageBreak/>
        <w:t>w górę, przekraczając granicę 20% wysokości okna, kamera obróci się w górę</w:t>
      </w:r>
    </w:p>
    <w:p w:rsidR="004427EA" w:rsidRDefault="004427EA" w:rsidP="004427EA">
      <w:pPr>
        <w:pStyle w:val="Tekstwiodcy"/>
        <w:ind w:firstLine="0"/>
      </w:pPr>
      <w:r>
        <w:t>Analogicznie przesuwając kursor myszy w prawy górny róg ekranu, kamera obróci się jednocześnie w prawo i w górę.</w:t>
      </w:r>
    </w:p>
    <w:p w:rsidR="004427EA" w:rsidRDefault="004427EA" w:rsidP="004427EA">
      <w:pPr>
        <w:pStyle w:val="Tekstwiodcy"/>
        <w:ind w:firstLine="360"/>
      </w:pPr>
      <w:r>
        <w:t xml:space="preserve">Wystrzeliwanie obiektów odbywa się poprzez kliknięcie lewego kliknięcia myszy, aby obiekt od razu po kliknięciu zaczął się poruszać należy mieć odblokowany tryb symulacji fizyki, który jest domyślnie wyłączony, a uruchamia się go i blokuje za pomocą klawisza Z. Dodatkowo, by umożliwić użytkownikowi minimalne polepszenie jakości obrazu, może on kontrolować poziom </w:t>
      </w:r>
      <w:proofErr w:type="spellStart"/>
      <w:r>
        <w:t>multisamplingu</w:t>
      </w:r>
      <w:proofErr w:type="spellEnd"/>
      <w:r>
        <w:t xml:space="preserve"> wykonywanego przez kartę graficzną. Poziom ten podnosi się za pomocą klawisza P, i jest on podnoszony kolejno po obsługiwanych trybach, nie pozwalając na dalsze jego podnoszenie. Analogicznie klawisz O, poziom ten zmniejsza.</w:t>
      </w:r>
    </w:p>
    <w:p w:rsidR="00352691" w:rsidRPr="007D2C4C" w:rsidRDefault="00352691" w:rsidP="004427EA">
      <w:pPr>
        <w:pStyle w:val="Tekstwiodcy"/>
        <w:ind w:firstLine="360"/>
      </w:pPr>
      <w:r>
        <w:t>Wybór stosownego scenariusza odbywa się poprzez wybranie go z rozwijanego menu „</w:t>
      </w:r>
      <w:proofErr w:type="spellStart"/>
      <w:r>
        <w:t>Scenarios</w:t>
      </w:r>
      <w:proofErr w:type="spellEnd"/>
      <w:r>
        <w:t>”, w lewym górnym rogu okna aplikacji.</w:t>
      </w:r>
    </w:p>
    <w:p w:rsidR="004427EA" w:rsidRPr="007D2C4C" w:rsidRDefault="004427EA" w:rsidP="004427EA">
      <w:pPr>
        <w:pStyle w:val="Tekstwiodcy"/>
        <w:ind w:left="785" w:firstLine="0"/>
      </w:pPr>
    </w:p>
    <w:p w:rsidR="00FE7023" w:rsidRDefault="00FE7023" w:rsidP="00FE7023">
      <w:pPr>
        <w:pStyle w:val="NrNagwek1"/>
      </w:pPr>
      <w:bookmarkStart w:id="27" w:name="_Toc467103431"/>
      <w:r>
        <w:t>Testy</w:t>
      </w:r>
      <w:bookmarkEnd w:id="27"/>
    </w:p>
    <w:p w:rsidR="00FE7023" w:rsidRDefault="00FE7023" w:rsidP="00FE7023">
      <w:pPr>
        <w:pStyle w:val="NrNagwek2"/>
      </w:pPr>
      <w:bookmarkStart w:id="28" w:name="_Toc467103432"/>
      <w:r>
        <w:t>Plan testów</w:t>
      </w:r>
      <w:bookmarkEnd w:id="28"/>
    </w:p>
    <w:p w:rsidR="00FE7023" w:rsidRDefault="00FE7023" w:rsidP="00FE7023">
      <w:pPr>
        <w:pStyle w:val="NrNagwek2"/>
      </w:pPr>
      <w:bookmarkStart w:id="29" w:name="_Toc467103433"/>
      <w:r>
        <w:t>Wyniki</w:t>
      </w:r>
      <w:bookmarkEnd w:id="29"/>
    </w:p>
    <w:p w:rsidR="00FE7023" w:rsidRDefault="00FE7023" w:rsidP="00FE7023">
      <w:pPr>
        <w:pStyle w:val="NrNagwek2"/>
      </w:pPr>
      <w:bookmarkStart w:id="30" w:name="_Toc467103434"/>
      <w:r>
        <w:t>Wnioski</w:t>
      </w:r>
      <w:bookmarkEnd w:id="30"/>
      <w:r>
        <w:t xml:space="preserve"> </w:t>
      </w:r>
    </w:p>
    <w:p w:rsidR="000E0EA4" w:rsidRPr="00F4267A" w:rsidRDefault="000E0EA4" w:rsidP="00F4267A">
      <w:pPr>
        <w:pStyle w:val="Tekstwiodcy"/>
        <w:rPr>
          <w:lang w:val="pt-PT"/>
        </w:rPr>
      </w:pPr>
      <w:r w:rsidRPr="00F4267A">
        <w:rPr>
          <w:lang w:val="pt-PT"/>
        </w:rPr>
        <w:br w:type="page"/>
      </w:r>
    </w:p>
    <w:p w:rsidR="00821E45" w:rsidRPr="00D528FB" w:rsidRDefault="000E0EA4" w:rsidP="00FE7023">
      <w:pPr>
        <w:pStyle w:val="NrNagwek1"/>
      </w:pPr>
      <w:bookmarkStart w:id="31" w:name="_Toc467103435"/>
      <w:r w:rsidRPr="00D528FB">
        <w:lastRenderedPageBreak/>
        <w:t>Literatura</w:t>
      </w:r>
      <w:bookmarkEnd w:id="31"/>
    </w:p>
    <w:p w:rsidR="00443E6F" w:rsidRPr="00D17FC3" w:rsidRDefault="000230C9" w:rsidP="00D17FC3">
      <w:pPr>
        <w:pStyle w:val="Legenda"/>
      </w:pPr>
      <w:r w:rsidRPr="00D17FC3">
        <w:t>[</w:t>
      </w:r>
      <w:r w:rsidR="0017308B" w:rsidRPr="00D17FC3">
        <w:fldChar w:fldCharType="begin"/>
      </w:r>
      <w:r w:rsidRPr="00D17FC3">
        <w:instrText xml:space="preserve"> SEQ [ \* ARABIC </w:instrText>
      </w:r>
      <w:r w:rsidR="0017308B" w:rsidRPr="00D17FC3">
        <w:fldChar w:fldCharType="separate"/>
      </w:r>
      <w:r w:rsidR="00956FA1">
        <w:rPr>
          <w:noProof/>
        </w:rPr>
        <w:t>1</w:t>
      </w:r>
      <w:r w:rsidR="0017308B" w:rsidRPr="00D17FC3">
        <w:fldChar w:fldCharType="end"/>
      </w:r>
      <w:r w:rsidRPr="00D17FC3">
        <w:t xml:space="preserve">] </w:t>
      </w:r>
      <w:r w:rsidR="00FE7023">
        <w:t>F. D. Luna</w:t>
      </w:r>
      <w:r w:rsidRPr="00D17FC3">
        <w:t xml:space="preserve">. </w:t>
      </w:r>
      <w:proofErr w:type="spellStart"/>
      <w:r w:rsidR="00FE7023" w:rsidRPr="00FE7023">
        <w:t>Introduction</w:t>
      </w:r>
      <w:proofErr w:type="spellEnd"/>
      <w:r w:rsidR="00FE7023" w:rsidRPr="00FE7023">
        <w:t xml:space="preserve"> to 3D Game Programming with DirectX 11</w:t>
      </w:r>
      <w:r w:rsidRPr="00D17FC3">
        <w:t xml:space="preserve">, </w:t>
      </w:r>
      <w:r w:rsidR="00FE7023" w:rsidRPr="00FE7023">
        <w:t>Wydawnictwo HELION</w:t>
      </w:r>
      <w:r w:rsidR="00FE7023">
        <w:t>, 2014</w:t>
      </w:r>
    </w:p>
    <w:p w:rsidR="00443E6F" w:rsidRPr="0010367C" w:rsidRDefault="00443E6F" w:rsidP="0010367C">
      <w:pPr>
        <w:rPr>
          <w:sz w:val="22"/>
          <w:szCs w:val="18"/>
        </w:rPr>
      </w:pPr>
    </w:p>
    <w:sectPr w:rsidR="00443E6F" w:rsidRPr="0010367C" w:rsidSect="0055668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67FF" w:rsidRDefault="00CA67FF" w:rsidP="00257721">
      <w:pPr>
        <w:spacing w:line="240" w:lineRule="auto"/>
      </w:pPr>
      <w:r>
        <w:separator/>
      </w:r>
    </w:p>
  </w:endnote>
  <w:endnote w:type="continuationSeparator" w:id="0">
    <w:p w:rsidR="00CA67FF" w:rsidRDefault="00CA67FF" w:rsidP="0025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00652"/>
      <w:docPartObj>
        <w:docPartGallery w:val="Page Numbers (Bottom of Page)"/>
        <w:docPartUnique/>
      </w:docPartObj>
    </w:sdtPr>
    <w:sdtContent>
      <w:p w:rsidR="00352691" w:rsidRDefault="00352691">
        <w:pPr>
          <w:pStyle w:val="Stopka"/>
          <w:jc w:val="right"/>
        </w:pPr>
        <w:r>
          <w:fldChar w:fldCharType="begin"/>
        </w:r>
        <w:r>
          <w:instrText xml:space="preserve"> PAGE   \* MERGEFORMAT </w:instrText>
        </w:r>
        <w:r>
          <w:fldChar w:fldCharType="separate"/>
        </w:r>
        <w:r w:rsidR="00427D09">
          <w:rPr>
            <w:noProof/>
          </w:rPr>
          <w:t>18</w:t>
        </w:r>
        <w:r>
          <w:rPr>
            <w:noProof/>
          </w:rPr>
          <w:fldChar w:fldCharType="end"/>
        </w:r>
      </w:p>
    </w:sdtContent>
  </w:sdt>
  <w:p w:rsidR="00352691" w:rsidRDefault="0035269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67FF" w:rsidRDefault="00CA67FF" w:rsidP="00257721">
      <w:pPr>
        <w:spacing w:line="240" w:lineRule="auto"/>
      </w:pPr>
      <w:r>
        <w:separator/>
      </w:r>
    </w:p>
  </w:footnote>
  <w:footnote w:type="continuationSeparator" w:id="0">
    <w:p w:rsidR="00CA67FF" w:rsidRDefault="00CA67FF" w:rsidP="002577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A7724"/>
    <w:multiLevelType w:val="hybridMultilevel"/>
    <w:tmpl w:val="B978D56E"/>
    <w:lvl w:ilvl="0" w:tplc="E0DAA17A">
      <w:start w:val="1"/>
      <w:numFmt w:val="bullet"/>
      <w:lvlText w:val=""/>
      <w:lvlJc w:val="left"/>
      <w:pPr>
        <w:ind w:left="1068" w:hanging="360"/>
      </w:pPr>
      <w:rPr>
        <w:rFonts w:ascii="Symbol" w:hAnsi="Symbol" w:hint="default"/>
      </w:rPr>
    </w:lvl>
    <w:lvl w:ilvl="1" w:tplc="A3A225DC">
      <w:start w:val="1"/>
      <w:numFmt w:val="bullet"/>
      <w:lvlText w:val="­"/>
      <w:lvlJc w:val="left"/>
      <w:pPr>
        <w:ind w:left="1363" w:hanging="360"/>
      </w:pPr>
      <w:rPr>
        <w:rFonts w:ascii="Courier New" w:hAnsi="Courier New" w:hint="default"/>
      </w:rPr>
    </w:lvl>
    <w:lvl w:ilvl="2" w:tplc="04150005" w:tentative="1">
      <w:start w:val="1"/>
      <w:numFmt w:val="bullet"/>
      <w:lvlText w:val=""/>
      <w:lvlJc w:val="left"/>
      <w:pPr>
        <w:ind w:left="2083" w:hanging="360"/>
      </w:pPr>
      <w:rPr>
        <w:rFonts w:ascii="Wingdings" w:hAnsi="Wingdings" w:hint="default"/>
      </w:rPr>
    </w:lvl>
    <w:lvl w:ilvl="3" w:tplc="04150001" w:tentative="1">
      <w:start w:val="1"/>
      <w:numFmt w:val="bullet"/>
      <w:lvlText w:val=""/>
      <w:lvlJc w:val="left"/>
      <w:pPr>
        <w:ind w:left="2803" w:hanging="360"/>
      </w:pPr>
      <w:rPr>
        <w:rFonts w:ascii="Symbol" w:hAnsi="Symbol" w:hint="default"/>
      </w:rPr>
    </w:lvl>
    <w:lvl w:ilvl="4" w:tplc="04150003" w:tentative="1">
      <w:start w:val="1"/>
      <w:numFmt w:val="bullet"/>
      <w:lvlText w:val="o"/>
      <w:lvlJc w:val="left"/>
      <w:pPr>
        <w:ind w:left="3523" w:hanging="360"/>
      </w:pPr>
      <w:rPr>
        <w:rFonts w:ascii="Courier New" w:hAnsi="Courier New" w:cs="Courier New" w:hint="default"/>
      </w:rPr>
    </w:lvl>
    <w:lvl w:ilvl="5" w:tplc="04150005" w:tentative="1">
      <w:start w:val="1"/>
      <w:numFmt w:val="bullet"/>
      <w:lvlText w:val=""/>
      <w:lvlJc w:val="left"/>
      <w:pPr>
        <w:ind w:left="4243" w:hanging="360"/>
      </w:pPr>
      <w:rPr>
        <w:rFonts w:ascii="Wingdings" w:hAnsi="Wingdings" w:hint="default"/>
      </w:rPr>
    </w:lvl>
    <w:lvl w:ilvl="6" w:tplc="04150001" w:tentative="1">
      <w:start w:val="1"/>
      <w:numFmt w:val="bullet"/>
      <w:lvlText w:val=""/>
      <w:lvlJc w:val="left"/>
      <w:pPr>
        <w:ind w:left="4963" w:hanging="360"/>
      </w:pPr>
      <w:rPr>
        <w:rFonts w:ascii="Symbol" w:hAnsi="Symbol" w:hint="default"/>
      </w:rPr>
    </w:lvl>
    <w:lvl w:ilvl="7" w:tplc="04150003" w:tentative="1">
      <w:start w:val="1"/>
      <w:numFmt w:val="bullet"/>
      <w:lvlText w:val="o"/>
      <w:lvlJc w:val="left"/>
      <w:pPr>
        <w:ind w:left="5683" w:hanging="360"/>
      </w:pPr>
      <w:rPr>
        <w:rFonts w:ascii="Courier New" w:hAnsi="Courier New" w:cs="Courier New" w:hint="default"/>
      </w:rPr>
    </w:lvl>
    <w:lvl w:ilvl="8" w:tplc="04150005" w:tentative="1">
      <w:start w:val="1"/>
      <w:numFmt w:val="bullet"/>
      <w:lvlText w:val=""/>
      <w:lvlJc w:val="left"/>
      <w:pPr>
        <w:ind w:left="6403" w:hanging="360"/>
      </w:pPr>
      <w:rPr>
        <w:rFonts w:ascii="Wingdings" w:hAnsi="Wingdings" w:hint="default"/>
      </w:rPr>
    </w:lvl>
  </w:abstractNum>
  <w:abstractNum w:abstractNumId="1" w15:restartNumberingAfterBreak="0">
    <w:nsid w:val="13C51C6C"/>
    <w:multiLevelType w:val="multilevel"/>
    <w:tmpl w:val="3FC4C950"/>
    <w:lvl w:ilvl="0">
      <w:start w:val="1"/>
      <w:numFmt w:val="decimal"/>
      <w:pStyle w:val="NrNagwek1"/>
      <w:lvlText w:val="%1."/>
      <w:lvlJc w:val="left"/>
      <w:pPr>
        <w:ind w:left="360" w:hanging="360"/>
      </w:pPr>
      <w:rPr>
        <w:rFonts w:hint="default"/>
      </w:rPr>
    </w:lvl>
    <w:lvl w:ilvl="1">
      <w:start w:val="1"/>
      <w:numFmt w:val="decimal"/>
      <w:pStyle w:val="NrNagwek2"/>
      <w:lvlText w:val="%1.%2."/>
      <w:lvlJc w:val="left"/>
      <w:pPr>
        <w:ind w:left="792" w:hanging="432"/>
      </w:pPr>
      <w:rPr>
        <w:rFonts w:hint="default"/>
      </w:rPr>
    </w:lvl>
    <w:lvl w:ilvl="2">
      <w:start w:val="1"/>
      <w:numFmt w:val="decimal"/>
      <w:pStyle w:val="NrNagwek3"/>
      <w:lvlText w:val="%1.%2.%3."/>
      <w:lvlJc w:val="left"/>
      <w:pPr>
        <w:ind w:left="1224" w:hanging="504"/>
      </w:pPr>
      <w:rPr>
        <w:rFonts w:hint="default"/>
      </w:rPr>
    </w:lvl>
    <w:lvl w:ilvl="3">
      <w:start w:val="1"/>
      <w:numFmt w:val="decimal"/>
      <w:pStyle w:val="NrNagwek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874523A"/>
    <w:multiLevelType w:val="hybridMultilevel"/>
    <w:tmpl w:val="72188C6E"/>
    <w:lvl w:ilvl="0" w:tplc="E0DAA17A">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 w15:restartNumberingAfterBreak="0">
    <w:nsid w:val="4FF22B94"/>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6315284"/>
    <w:multiLevelType w:val="hybridMultilevel"/>
    <w:tmpl w:val="13E81BA8"/>
    <w:lvl w:ilvl="0" w:tplc="A3A225DC">
      <w:start w:val="1"/>
      <w:numFmt w:val="bullet"/>
      <w:lvlText w:val="­"/>
      <w:lvlJc w:val="left"/>
      <w:pPr>
        <w:ind w:left="791" w:hanging="360"/>
      </w:pPr>
      <w:rPr>
        <w:rFonts w:ascii="Courier New" w:hAnsi="Courier New" w:hint="default"/>
      </w:rPr>
    </w:lvl>
    <w:lvl w:ilvl="1" w:tplc="A3A225DC">
      <w:start w:val="1"/>
      <w:numFmt w:val="bullet"/>
      <w:lvlText w:val="­"/>
      <w:lvlJc w:val="left"/>
      <w:pPr>
        <w:ind w:left="868" w:hanging="360"/>
      </w:pPr>
      <w:rPr>
        <w:rFonts w:ascii="Courier New" w:hAnsi="Courier New" w:hint="default"/>
      </w:rPr>
    </w:lvl>
    <w:lvl w:ilvl="2" w:tplc="A3A225DC">
      <w:start w:val="1"/>
      <w:numFmt w:val="bullet"/>
      <w:lvlText w:val="­"/>
      <w:lvlJc w:val="left"/>
      <w:pPr>
        <w:ind w:left="1588" w:hanging="360"/>
      </w:pPr>
      <w:rPr>
        <w:rFonts w:ascii="Courier New" w:hAnsi="Courier New" w:hint="default"/>
      </w:rPr>
    </w:lvl>
    <w:lvl w:ilvl="3" w:tplc="04150001" w:tentative="1">
      <w:start w:val="1"/>
      <w:numFmt w:val="bullet"/>
      <w:lvlText w:val=""/>
      <w:lvlJc w:val="left"/>
      <w:pPr>
        <w:ind w:left="2308" w:hanging="360"/>
      </w:pPr>
      <w:rPr>
        <w:rFonts w:ascii="Symbol" w:hAnsi="Symbol" w:hint="default"/>
      </w:rPr>
    </w:lvl>
    <w:lvl w:ilvl="4" w:tplc="04150003" w:tentative="1">
      <w:start w:val="1"/>
      <w:numFmt w:val="bullet"/>
      <w:lvlText w:val="o"/>
      <w:lvlJc w:val="left"/>
      <w:pPr>
        <w:ind w:left="3028" w:hanging="360"/>
      </w:pPr>
      <w:rPr>
        <w:rFonts w:ascii="Courier New" w:hAnsi="Courier New" w:cs="Courier New" w:hint="default"/>
      </w:rPr>
    </w:lvl>
    <w:lvl w:ilvl="5" w:tplc="04150005" w:tentative="1">
      <w:start w:val="1"/>
      <w:numFmt w:val="bullet"/>
      <w:lvlText w:val=""/>
      <w:lvlJc w:val="left"/>
      <w:pPr>
        <w:ind w:left="3748" w:hanging="360"/>
      </w:pPr>
      <w:rPr>
        <w:rFonts w:ascii="Wingdings" w:hAnsi="Wingdings" w:hint="default"/>
      </w:rPr>
    </w:lvl>
    <w:lvl w:ilvl="6" w:tplc="04150001" w:tentative="1">
      <w:start w:val="1"/>
      <w:numFmt w:val="bullet"/>
      <w:lvlText w:val=""/>
      <w:lvlJc w:val="left"/>
      <w:pPr>
        <w:ind w:left="4468" w:hanging="360"/>
      </w:pPr>
      <w:rPr>
        <w:rFonts w:ascii="Symbol" w:hAnsi="Symbol" w:hint="default"/>
      </w:rPr>
    </w:lvl>
    <w:lvl w:ilvl="7" w:tplc="04150003" w:tentative="1">
      <w:start w:val="1"/>
      <w:numFmt w:val="bullet"/>
      <w:lvlText w:val="o"/>
      <w:lvlJc w:val="left"/>
      <w:pPr>
        <w:ind w:left="5188" w:hanging="360"/>
      </w:pPr>
      <w:rPr>
        <w:rFonts w:ascii="Courier New" w:hAnsi="Courier New" w:cs="Courier New" w:hint="default"/>
      </w:rPr>
    </w:lvl>
    <w:lvl w:ilvl="8" w:tplc="04150005" w:tentative="1">
      <w:start w:val="1"/>
      <w:numFmt w:val="bullet"/>
      <w:lvlText w:val=""/>
      <w:lvlJc w:val="left"/>
      <w:pPr>
        <w:ind w:left="5908" w:hanging="360"/>
      </w:pPr>
      <w:rPr>
        <w:rFonts w:ascii="Wingdings" w:hAnsi="Wingdings" w:hint="default"/>
      </w:rPr>
    </w:lvl>
  </w:abstractNum>
  <w:abstractNum w:abstractNumId="5" w15:restartNumberingAfterBreak="0">
    <w:nsid w:val="64EB59AF"/>
    <w:multiLevelType w:val="hybridMultilevel"/>
    <w:tmpl w:val="A0F8F37C"/>
    <w:lvl w:ilvl="0" w:tplc="A3A225DC">
      <w:start w:val="1"/>
      <w:numFmt w:val="bullet"/>
      <w:lvlText w:val="­"/>
      <w:lvlJc w:val="left"/>
      <w:pPr>
        <w:ind w:left="720" w:hanging="360"/>
      </w:pPr>
      <w:rPr>
        <w:rFonts w:ascii="Courier New" w:hAnsi="Courier New"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5CE4F13"/>
    <w:multiLevelType w:val="hybridMultilevel"/>
    <w:tmpl w:val="BF3C18C4"/>
    <w:lvl w:ilvl="0" w:tplc="A3A225DC">
      <w:start w:val="1"/>
      <w:numFmt w:val="bullet"/>
      <w:lvlText w:val="­"/>
      <w:lvlJc w:val="left"/>
      <w:pPr>
        <w:ind w:left="785" w:hanging="360"/>
      </w:pPr>
      <w:rPr>
        <w:rFonts w:ascii="Courier New" w:hAnsi="Courier New"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7" w15:restartNumberingAfterBreak="0">
    <w:nsid w:val="79A04ED0"/>
    <w:multiLevelType w:val="hybridMultilevel"/>
    <w:tmpl w:val="D242BEB2"/>
    <w:lvl w:ilvl="0" w:tplc="A3A225DC">
      <w:start w:val="1"/>
      <w:numFmt w:val="bullet"/>
      <w:lvlText w:val="­"/>
      <w:lvlJc w:val="left"/>
      <w:pPr>
        <w:ind w:left="785" w:hanging="360"/>
      </w:pPr>
      <w:rPr>
        <w:rFonts w:ascii="Courier New" w:hAnsi="Courier New"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 w:numId="6">
    <w:abstractNumId w:val="7"/>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FA1"/>
    <w:rsid w:val="000230C9"/>
    <w:rsid w:val="0003180C"/>
    <w:rsid w:val="00032652"/>
    <w:rsid w:val="00032C76"/>
    <w:rsid w:val="00064B28"/>
    <w:rsid w:val="0006788D"/>
    <w:rsid w:val="0007583B"/>
    <w:rsid w:val="00092421"/>
    <w:rsid w:val="00092639"/>
    <w:rsid w:val="00092C06"/>
    <w:rsid w:val="000B39AF"/>
    <w:rsid w:val="000D639A"/>
    <w:rsid w:val="000E0EA4"/>
    <w:rsid w:val="000E2C04"/>
    <w:rsid w:val="000F50E5"/>
    <w:rsid w:val="0010367C"/>
    <w:rsid w:val="00114FDE"/>
    <w:rsid w:val="0012529C"/>
    <w:rsid w:val="00134FBA"/>
    <w:rsid w:val="001362FE"/>
    <w:rsid w:val="00161734"/>
    <w:rsid w:val="0017308B"/>
    <w:rsid w:val="001F1833"/>
    <w:rsid w:val="002243D6"/>
    <w:rsid w:val="00226623"/>
    <w:rsid w:val="00232508"/>
    <w:rsid w:val="002452D4"/>
    <w:rsid w:val="00255CBE"/>
    <w:rsid w:val="00257721"/>
    <w:rsid w:val="002834A1"/>
    <w:rsid w:val="002B724E"/>
    <w:rsid w:val="002C193C"/>
    <w:rsid w:val="003066C6"/>
    <w:rsid w:val="00321175"/>
    <w:rsid w:val="00352691"/>
    <w:rsid w:val="00354F08"/>
    <w:rsid w:val="00397B27"/>
    <w:rsid w:val="003A19D0"/>
    <w:rsid w:val="003E2730"/>
    <w:rsid w:val="004144B9"/>
    <w:rsid w:val="00414A56"/>
    <w:rsid w:val="00423E8B"/>
    <w:rsid w:val="0042780B"/>
    <w:rsid w:val="00427D09"/>
    <w:rsid w:val="00432D34"/>
    <w:rsid w:val="004427EA"/>
    <w:rsid w:val="00443E6F"/>
    <w:rsid w:val="0044570B"/>
    <w:rsid w:val="004A1E55"/>
    <w:rsid w:val="004C46FD"/>
    <w:rsid w:val="004D68E8"/>
    <w:rsid w:val="004E29DE"/>
    <w:rsid w:val="004F7BAC"/>
    <w:rsid w:val="005139EB"/>
    <w:rsid w:val="00521152"/>
    <w:rsid w:val="00545059"/>
    <w:rsid w:val="00554BD4"/>
    <w:rsid w:val="00556687"/>
    <w:rsid w:val="005632A1"/>
    <w:rsid w:val="00564466"/>
    <w:rsid w:val="00604188"/>
    <w:rsid w:val="006256E2"/>
    <w:rsid w:val="006317DB"/>
    <w:rsid w:val="00632B42"/>
    <w:rsid w:val="0065629E"/>
    <w:rsid w:val="00675DF6"/>
    <w:rsid w:val="006A6C69"/>
    <w:rsid w:val="006A746E"/>
    <w:rsid w:val="006A75F7"/>
    <w:rsid w:val="006C4B96"/>
    <w:rsid w:val="00734CDB"/>
    <w:rsid w:val="00744E72"/>
    <w:rsid w:val="007721CF"/>
    <w:rsid w:val="00776FD5"/>
    <w:rsid w:val="007A366B"/>
    <w:rsid w:val="007D1CA6"/>
    <w:rsid w:val="007D2C4C"/>
    <w:rsid w:val="007E33B1"/>
    <w:rsid w:val="00821E45"/>
    <w:rsid w:val="00821F98"/>
    <w:rsid w:val="00822528"/>
    <w:rsid w:val="00851071"/>
    <w:rsid w:val="00861FF9"/>
    <w:rsid w:val="008964A0"/>
    <w:rsid w:val="008B0723"/>
    <w:rsid w:val="008F2597"/>
    <w:rsid w:val="008F348B"/>
    <w:rsid w:val="009032D3"/>
    <w:rsid w:val="0093199D"/>
    <w:rsid w:val="009479CA"/>
    <w:rsid w:val="00956FA1"/>
    <w:rsid w:val="00985319"/>
    <w:rsid w:val="009A35F2"/>
    <w:rsid w:val="009A4A4D"/>
    <w:rsid w:val="009E3963"/>
    <w:rsid w:val="00A04F4A"/>
    <w:rsid w:val="00A16D8A"/>
    <w:rsid w:val="00A438A4"/>
    <w:rsid w:val="00A76F39"/>
    <w:rsid w:val="00AB4353"/>
    <w:rsid w:val="00AC4305"/>
    <w:rsid w:val="00AF1A70"/>
    <w:rsid w:val="00AF7BA9"/>
    <w:rsid w:val="00B0368E"/>
    <w:rsid w:val="00B038A4"/>
    <w:rsid w:val="00B054CA"/>
    <w:rsid w:val="00B11B40"/>
    <w:rsid w:val="00B164E5"/>
    <w:rsid w:val="00B50738"/>
    <w:rsid w:val="00B65922"/>
    <w:rsid w:val="00B951BE"/>
    <w:rsid w:val="00BC76A4"/>
    <w:rsid w:val="00BF052C"/>
    <w:rsid w:val="00C31682"/>
    <w:rsid w:val="00C76955"/>
    <w:rsid w:val="00C77AD5"/>
    <w:rsid w:val="00CA215F"/>
    <w:rsid w:val="00CA47A3"/>
    <w:rsid w:val="00CA67FF"/>
    <w:rsid w:val="00D17FC3"/>
    <w:rsid w:val="00D528FB"/>
    <w:rsid w:val="00D53EC3"/>
    <w:rsid w:val="00D80C19"/>
    <w:rsid w:val="00DB6710"/>
    <w:rsid w:val="00E35B02"/>
    <w:rsid w:val="00E40A02"/>
    <w:rsid w:val="00E57FB6"/>
    <w:rsid w:val="00E62DA4"/>
    <w:rsid w:val="00E73B78"/>
    <w:rsid w:val="00EA082D"/>
    <w:rsid w:val="00ED3869"/>
    <w:rsid w:val="00F00AE2"/>
    <w:rsid w:val="00F36E49"/>
    <w:rsid w:val="00F4267A"/>
    <w:rsid w:val="00F57089"/>
    <w:rsid w:val="00F95140"/>
    <w:rsid w:val="00FB150B"/>
    <w:rsid w:val="00FB16E5"/>
    <w:rsid w:val="00FB5003"/>
    <w:rsid w:val="00FE7023"/>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5FD2C"/>
  <w15:docId w15:val="{C698883C-E55D-43DF-8802-6D42D317A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rsid w:val="00B11B40"/>
    <w:pPr>
      <w:spacing w:after="0"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092639"/>
    <w:pPr>
      <w:keepNext/>
      <w:keepLines/>
      <w:outlineLvl w:val="0"/>
    </w:pPr>
    <w:rPr>
      <w:rFonts w:asciiTheme="majorHAnsi" w:eastAsiaTheme="majorEastAsia" w:hAnsiTheme="majorHAnsi" w:cstheme="majorBidi"/>
      <w:b/>
      <w:bCs/>
      <w:sz w:val="60"/>
      <w:szCs w:val="28"/>
    </w:rPr>
  </w:style>
  <w:style w:type="paragraph" w:styleId="Nagwek2">
    <w:name w:val="heading 2"/>
    <w:basedOn w:val="Normalny"/>
    <w:next w:val="Normalny"/>
    <w:link w:val="Nagwek2Znak"/>
    <w:uiPriority w:val="9"/>
    <w:unhideWhenUsed/>
    <w:qFormat/>
    <w:rsid w:val="004144B9"/>
    <w:pPr>
      <w:keepNext/>
      <w:keepLines/>
      <w:spacing w:before="440" w:after="120"/>
      <w:outlineLvl w:val="1"/>
    </w:pPr>
    <w:rPr>
      <w:rFonts w:asciiTheme="majorHAnsi" w:eastAsiaTheme="majorEastAsia" w:hAnsiTheme="majorHAnsi" w:cstheme="majorBidi"/>
      <w:b/>
      <w:bCs/>
      <w:sz w:val="34"/>
      <w:szCs w:val="26"/>
    </w:rPr>
  </w:style>
  <w:style w:type="paragraph" w:styleId="Nagwek3">
    <w:name w:val="heading 3"/>
    <w:basedOn w:val="Normalny"/>
    <w:next w:val="Normalny"/>
    <w:link w:val="Nagwek3Znak"/>
    <w:uiPriority w:val="9"/>
    <w:unhideWhenUsed/>
    <w:qFormat/>
    <w:rsid w:val="00092639"/>
    <w:pPr>
      <w:keepNext/>
      <w:keepLines/>
      <w:spacing w:after="340"/>
      <w:outlineLvl w:val="2"/>
    </w:pPr>
    <w:rPr>
      <w:rFonts w:asciiTheme="majorHAnsi" w:eastAsiaTheme="majorEastAsia" w:hAnsiTheme="majorHAnsi" w:cstheme="majorBidi"/>
      <w:b/>
      <w:bCs/>
      <w:sz w:val="29"/>
    </w:rPr>
  </w:style>
  <w:style w:type="paragraph" w:styleId="Nagwek4">
    <w:name w:val="heading 4"/>
    <w:basedOn w:val="Normalny"/>
    <w:next w:val="Normalny"/>
    <w:link w:val="Nagwek4Znak"/>
    <w:uiPriority w:val="9"/>
    <w:unhideWhenUsed/>
    <w:qFormat/>
    <w:rsid w:val="00092639"/>
    <w:pPr>
      <w:keepNext/>
      <w:keepLines/>
      <w:spacing w:after="290"/>
      <w:outlineLvl w:val="3"/>
    </w:pPr>
    <w:rPr>
      <w:rFonts w:asciiTheme="majorHAnsi" w:eastAsiaTheme="majorEastAsia" w:hAnsiTheme="majorHAnsi" w:cstheme="majorBidi"/>
      <w:b/>
      <w:bCs/>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092639"/>
    <w:rPr>
      <w:rFonts w:asciiTheme="majorHAnsi" w:eastAsiaTheme="majorEastAsia" w:hAnsiTheme="majorHAnsi" w:cstheme="majorBidi"/>
      <w:b/>
      <w:bCs/>
      <w:sz w:val="60"/>
      <w:szCs w:val="28"/>
    </w:rPr>
  </w:style>
  <w:style w:type="paragraph" w:customStyle="1" w:styleId="NrNagwek1">
    <w:name w:val="NrNagłówek 1"/>
    <w:basedOn w:val="Nagwek1"/>
    <w:qFormat/>
    <w:rsid w:val="00821E45"/>
    <w:pPr>
      <w:numPr>
        <w:numId w:val="1"/>
      </w:numPr>
    </w:pPr>
  </w:style>
  <w:style w:type="paragraph" w:customStyle="1" w:styleId="NrNagwek2">
    <w:name w:val="NrNagłówek 2"/>
    <w:basedOn w:val="Nagwek2"/>
    <w:qFormat/>
    <w:rsid w:val="004E29DE"/>
    <w:pPr>
      <w:numPr>
        <w:ilvl w:val="1"/>
        <w:numId w:val="1"/>
      </w:numPr>
      <w:ind w:left="431" w:hanging="431"/>
    </w:pPr>
  </w:style>
  <w:style w:type="character" w:customStyle="1" w:styleId="Nagwek3Znak">
    <w:name w:val="Nagłówek 3 Znak"/>
    <w:basedOn w:val="Domylnaczcionkaakapitu"/>
    <w:link w:val="Nagwek3"/>
    <w:uiPriority w:val="9"/>
    <w:rsid w:val="00092639"/>
    <w:rPr>
      <w:rFonts w:asciiTheme="majorHAnsi" w:eastAsiaTheme="majorEastAsia" w:hAnsiTheme="majorHAnsi" w:cstheme="majorBidi"/>
      <w:b/>
      <w:bCs/>
      <w:sz w:val="29"/>
    </w:rPr>
  </w:style>
  <w:style w:type="character" w:customStyle="1" w:styleId="Nagwek2Znak">
    <w:name w:val="Nagłówek 2 Znak"/>
    <w:basedOn w:val="Domylnaczcionkaakapitu"/>
    <w:link w:val="Nagwek2"/>
    <w:uiPriority w:val="9"/>
    <w:rsid w:val="004144B9"/>
    <w:rPr>
      <w:rFonts w:asciiTheme="majorHAnsi" w:eastAsiaTheme="majorEastAsia" w:hAnsiTheme="majorHAnsi" w:cstheme="majorBidi"/>
      <w:b/>
      <w:bCs/>
      <w:sz w:val="34"/>
      <w:szCs w:val="26"/>
    </w:rPr>
  </w:style>
  <w:style w:type="character" w:customStyle="1" w:styleId="Nagwek4Znak">
    <w:name w:val="Nagłówek 4 Znak"/>
    <w:basedOn w:val="Domylnaczcionkaakapitu"/>
    <w:link w:val="Nagwek4"/>
    <w:uiPriority w:val="9"/>
    <w:rsid w:val="00092639"/>
    <w:rPr>
      <w:rFonts w:asciiTheme="majorHAnsi" w:eastAsiaTheme="majorEastAsia" w:hAnsiTheme="majorHAnsi" w:cstheme="majorBidi"/>
      <w:b/>
      <w:bCs/>
      <w:iCs/>
      <w:sz w:val="24"/>
    </w:rPr>
  </w:style>
  <w:style w:type="paragraph" w:customStyle="1" w:styleId="NrNagwek3">
    <w:name w:val="NrNagłówek 3"/>
    <w:basedOn w:val="Nagwek3"/>
    <w:qFormat/>
    <w:rsid w:val="004E29DE"/>
    <w:pPr>
      <w:numPr>
        <w:ilvl w:val="2"/>
        <w:numId w:val="1"/>
      </w:numPr>
      <w:ind w:left="505" w:hanging="505"/>
    </w:pPr>
  </w:style>
  <w:style w:type="paragraph" w:customStyle="1" w:styleId="NrNagwek4">
    <w:name w:val="NrNagłówek 4"/>
    <w:basedOn w:val="Nagwek4"/>
    <w:qFormat/>
    <w:rsid w:val="004E29DE"/>
    <w:pPr>
      <w:numPr>
        <w:ilvl w:val="3"/>
        <w:numId w:val="1"/>
      </w:numPr>
      <w:ind w:left="646" w:hanging="646"/>
    </w:pPr>
  </w:style>
  <w:style w:type="paragraph" w:styleId="Nagwekspisutreci">
    <w:name w:val="TOC Heading"/>
    <w:basedOn w:val="Nagwek1"/>
    <w:next w:val="Normalny"/>
    <w:uiPriority w:val="39"/>
    <w:semiHidden/>
    <w:unhideWhenUsed/>
    <w:qFormat/>
    <w:rsid w:val="008F348B"/>
    <w:pPr>
      <w:spacing w:before="480" w:line="276" w:lineRule="auto"/>
      <w:outlineLvl w:val="9"/>
    </w:pPr>
    <w:rPr>
      <w:color w:val="365F91" w:themeColor="accent1" w:themeShade="BF"/>
      <w:sz w:val="28"/>
    </w:rPr>
  </w:style>
  <w:style w:type="character" w:styleId="Tekstzastpczy">
    <w:name w:val="Placeholder Text"/>
    <w:basedOn w:val="Domylnaczcionkaakapitu"/>
    <w:uiPriority w:val="99"/>
    <w:semiHidden/>
    <w:rsid w:val="00DB6710"/>
    <w:rPr>
      <w:color w:val="808080"/>
    </w:rPr>
  </w:style>
  <w:style w:type="paragraph" w:customStyle="1" w:styleId="STTytupracy">
    <w:name w:val="ST_Tytuł_pracy"/>
    <w:basedOn w:val="Normalny"/>
    <w:qFormat/>
    <w:rsid w:val="00DB6710"/>
    <w:pPr>
      <w:spacing w:after="200" w:line="360" w:lineRule="exact"/>
      <w:jc w:val="center"/>
    </w:pPr>
    <w:rPr>
      <w:rFonts w:ascii="Garamond" w:hAnsi="Garamond"/>
      <w:sz w:val="32"/>
    </w:rPr>
  </w:style>
  <w:style w:type="paragraph" w:styleId="Tekstdymka">
    <w:name w:val="Balloon Text"/>
    <w:basedOn w:val="Normalny"/>
    <w:link w:val="TekstdymkaZnak"/>
    <w:uiPriority w:val="99"/>
    <w:semiHidden/>
    <w:unhideWhenUsed/>
    <w:rsid w:val="00DB671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DB6710"/>
    <w:rPr>
      <w:rFonts w:ascii="Tahoma" w:hAnsi="Tahoma" w:cs="Tahoma"/>
      <w:sz w:val="16"/>
      <w:szCs w:val="16"/>
    </w:rPr>
  </w:style>
  <w:style w:type="paragraph" w:styleId="Spistreci1">
    <w:name w:val="toc 1"/>
    <w:basedOn w:val="Normalny"/>
    <w:next w:val="Normalny"/>
    <w:autoRedefine/>
    <w:uiPriority w:val="39"/>
    <w:unhideWhenUsed/>
    <w:rsid w:val="008F348B"/>
    <w:pPr>
      <w:spacing w:after="100"/>
    </w:pPr>
  </w:style>
  <w:style w:type="paragraph" w:styleId="Spistreci2">
    <w:name w:val="toc 2"/>
    <w:basedOn w:val="Normalny"/>
    <w:next w:val="Normalny"/>
    <w:autoRedefine/>
    <w:uiPriority w:val="39"/>
    <w:unhideWhenUsed/>
    <w:rsid w:val="008F348B"/>
    <w:pPr>
      <w:spacing w:after="100"/>
      <w:ind w:left="240"/>
    </w:pPr>
  </w:style>
  <w:style w:type="paragraph" w:styleId="Spistreci3">
    <w:name w:val="toc 3"/>
    <w:basedOn w:val="Normalny"/>
    <w:next w:val="Normalny"/>
    <w:autoRedefine/>
    <w:uiPriority w:val="39"/>
    <w:unhideWhenUsed/>
    <w:rsid w:val="008F348B"/>
    <w:pPr>
      <w:spacing w:after="100"/>
      <w:ind w:left="480"/>
    </w:pPr>
  </w:style>
  <w:style w:type="character" w:styleId="Hipercze">
    <w:name w:val="Hyperlink"/>
    <w:basedOn w:val="Domylnaczcionkaakapitu"/>
    <w:uiPriority w:val="99"/>
    <w:unhideWhenUsed/>
    <w:rsid w:val="008F348B"/>
    <w:rPr>
      <w:color w:val="0000FF" w:themeColor="hyperlink"/>
      <w:u w:val="single"/>
    </w:rPr>
  </w:style>
  <w:style w:type="table" w:styleId="Tabela-Siatka">
    <w:name w:val="Table Grid"/>
    <w:basedOn w:val="Standardowy"/>
    <w:uiPriority w:val="59"/>
    <w:rsid w:val="00E40A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unhideWhenUsed/>
    <w:qFormat/>
    <w:rsid w:val="002243D6"/>
    <w:pPr>
      <w:spacing w:before="200" w:after="120" w:line="240" w:lineRule="auto"/>
    </w:pPr>
    <w:rPr>
      <w:bCs/>
      <w:sz w:val="22"/>
      <w:szCs w:val="18"/>
    </w:rPr>
  </w:style>
  <w:style w:type="paragraph" w:styleId="Spisilustracji">
    <w:name w:val="table of figures"/>
    <w:basedOn w:val="Normalny"/>
    <w:next w:val="Normalny"/>
    <w:uiPriority w:val="99"/>
    <w:unhideWhenUsed/>
    <w:rsid w:val="009032D3"/>
  </w:style>
  <w:style w:type="paragraph" w:styleId="Nagwek">
    <w:name w:val="header"/>
    <w:basedOn w:val="Normalny"/>
    <w:link w:val="NagwekZnak"/>
    <w:uiPriority w:val="99"/>
    <w:semiHidden/>
    <w:unhideWhenUsed/>
    <w:rsid w:val="00257721"/>
    <w:pPr>
      <w:tabs>
        <w:tab w:val="center" w:pos="4536"/>
        <w:tab w:val="right" w:pos="9072"/>
      </w:tabs>
      <w:spacing w:line="240" w:lineRule="auto"/>
    </w:pPr>
  </w:style>
  <w:style w:type="character" w:customStyle="1" w:styleId="NagwekZnak">
    <w:name w:val="Nagłówek Znak"/>
    <w:basedOn w:val="Domylnaczcionkaakapitu"/>
    <w:link w:val="Nagwek"/>
    <w:uiPriority w:val="99"/>
    <w:semiHidden/>
    <w:rsid w:val="00257721"/>
    <w:rPr>
      <w:rFonts w:ascii="Times New Roman" w:hAnsi="Times New Roman"/>
      <w:sz w:val="24"/>
    </w:rPr>
  </w:style>
  <w:style w:type="paragraph" w:styleId="Stopka">
    <w:name w:val="footer"/>
    <w:basedOn w:val="Normalny"/>
    <w:link w:val="StopkaZnak"/>
    <w:uiPriority w:val="99"/>
    <w:unhideWhenUsed/>
    <w:rsid w:val="00257721"/>
    <w:pPr>
      <w:tabs>
        <w:tab w:val="center" w:pos="4536"/>
        <w:tab w:val="right" w:pos="9072"/>
      </w:tabs>
      <w:spacing w:line="240" w:lineRule="auto"/>
    </w:pPr>
  </w:style>
  <w:style w:type="character" w:customStyle="1" w:styleId="StopkaZnak">
    <w:name w:val="Stopka Znak"/>
    <w:basedOn w:val="Domylnaczcionkaakapitu"/>
    <w:link w:val="Stopka"/>
    <w:uiPriority w:val="99"/>
    <w:rsid w:val="00257721"/>
    <w:rPr>
      <w:rFonts w:ascii="Times New Roman" w:hAnsi="Times New Roman"/>
      <w:sz w:val="24"/>
    </w:rPr>
  </w:style>
  <w:style w:type="paragraph" w:customStyle="1" w:styleId="Tekstwiodcy">
    <w:name w:val="Tekst wiodący"/>
    <w:basedOn w:val="Normalny"/>
    <w:qFormat/>
    <w:rsid w:val="00AB4353"/>
    <w:pPr>
      <w:ind w:firstLine="425"/>
    </w:pPr>
  </w:style>
  <w:style w:type="paragraph" w:customStyle="1" w:styleId="Listing">
    <w:name w:val="Listing"/>
    <w:basedOn w:val="Normalny"/>
    <w:qFormat/>
    <w:rsid w:val="001F1833"/>
    <w:pPr>
      <w:spacing w:after="240" w:line="240" w:lineRule="auto"/>
      <w:jc w:val="left"/>
    </w:pPr>
    <w:rPr>
      <w:rFonts w:ascii="Courier New" w:hAnsi="Courier New"/>
      <w:sz w:val="20"/>
    </w:rPr>
  </w:style>
  <w:style w:type="paragraph" w:customStyle="1" w:styleId="Legendarysunek">
    <w:name w:val="Legenda rysunek"/>
    <w:basedOn w:val="Legenda"/>
    <w:qFormat/>
    <w:rsid w:val="00D17FC3"/>
    <w:pPr>
      <w:jc w:val="center"/>
    </w:pPr>
  </w:style>
  <w:style w:type="paragraph" w:styleId="Bezodstpw">
    <w:name w:val="No Spacing"/>
    <w:uiPriority w:val="1"/>
    <w:qFormat/>
    <w:rsid w:val="0012529C"/>
    <w:pPr>
      <w:spacing w:after="0" w:line="240" w:lineRule="auto"/>
      <w:jc w:val="both"/>
    </w:pPr>
    <w:rPr>
      <w:rFonts w:ascii="Times New Roman" w:hAnsi="Times New Roman"/>
      <w:sz w:val="24"/>
    </w:rPr>
  </w:style>
  <w:style w:type="paragraph" w:styleId="Tekstprzypisukocowego">
    <w:name w:val="endnote text"/>
    <w:basedOn w:val="Normalny"/>
    <w:link w:val="TekstprzypisukocowegoZnak"/>
    <w:uiPriority w:val="99"/>
    <w:semiHidden/>
    <w:unhideWhenUsed/>
    <w:rsid w:val="00C31682"/>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C31682"/>
    <w:rPr>
      <w:rFonts w:ascii="Times New Roman" w:hAnsi="Times New Roman"/>
      <w:sz w:val="20"/>
      <w:szCs w:val="20"/>
    </w:rPr>
  </w:style>
  <w:style w:type="character" w:styleId="Odwoanieprzypisukocowego">
    <w:name w:val="endnote reference"/>
    <w:basedOn w:val="Domylnaczcionkaakapitu"/>
    <w:uiPriority w:val="99"/>
    <w:semiHidden/>
    <w:unhideWhenUsed/>
    <w:rsid w:val="00C3168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632437">
      <w:bodyDiv w:val="1"/>
      <w:marLeft w:val="0"/>
      <w:marRight w:val="0"/>
      <w:marTop w:val="0"/>
      <w:marBottom w:val="0"/>
      <w:divBdr>
        <w:top w:val="none" w:sz="0" w:space="0" w:color="auto"/>
        <w:left w:val="none" w:sz="0" w:space="0" w:color="auto"/>
        <w:bottom w:val="none" w:sz="0" w:space="0" w:color="auto"/>
        <w:right w:val="none" w:sz="0" w:space="0" w:color="auto"/>
      </w:divBdr>
    </w:div>
    <w:div w:id="350302702">
      <w:bodyDiv w:val="1"/>
      <w:marLeft w:val="0"/>
      <w:marRight w:val="0"/>
      <w:marTop w:val="0"/>
      <w:marBottom w:val="0"/>
      <w:divBdr>
        <w:top w:val="none" w:sz="0" w:space="0" w:color="auto"/>
        <w:left w:val="none" w:sz="0" w:space="0" w:color="auto"/>
        <w:bottom w:val="none" w:sz="0" w:space="0" w:color="auto"/>
        <w:right w:val="none" w:sz="0" w:space="0" w:color="auto"/>
      </w:divBdr>
    </w:div>
    <w:div w:id="123878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ma\AppData\Local\Temp\DyplomInzSzablonWor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4CF0A1D756841F0808EBB1DC7F1E65E"/>
        <w:category>
          <w:name w:val="Ogólne"/>
          <w:gallery w:val="placeholder"/>
        </w:category>
        <w:types>
          <w:type w:val="bbPlcHdr"/>
        </w:types>
        <w:behaviors>
          <w:behavior w:val="content"/>
        </w:behaviors>
        <w:guid w:val="{D8F7F26A-03E8-4578-8BD0-0E2AAD4DD437}"/>
      </w:docPartPr>
      <w:docPartBody>
        <w:p w:rsidR="009F3A55" w:rsidRDefault="00405E69">
          <w:pPr>
            <w:pStyle w:val="A4CF0A1D756841F0808EBB1DC7F1E65E"/>
          </w:pPr>
          <w:r w:rsidRPr="00206940">
            <w:rPr>
              <w:rStyle w:val="Tekstzastpczy"/>
            </w:rPr>
            <w:t>Tytuł pracy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Garamond">
    <w:panose1 w:val="020204040303010108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E69"/>
    <w:rsid w:val="002F58C2"/>
    <w:rsid w:val="00405E69"/>
    <w:rsid w:val="00783569"/>
    <w:rsid w:val="009F01EC"/>
    <w:rsid w:val="009F3A5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Pr>
      <w:color w:val="808080"/>
    </w:rPr>
  </w:style>
  <w:style w:type="paragraph" w:customStyle="1" w:styleId="A4CF0A1D756841F0808EBB1DC7F1E65E">
    <w:name w:val="A4CF0A1D756841F0808EBB1DC7F1E6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EBD322-9658-4C57-B493-B9E69CAFE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DyplomInzSzablonWord.dotx</Template>
  <TotalTime>838</TotalTime>
  <Pages>19</Pages>
  <Words>3007</Words>
  <Characters>18048</Characters>
  <Application>Microsoft Office Word</Application>
  <DocSecurity>0</DocSecurity>
  <Lines>150</Lines>
  <Paragraphs>42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Lama</dc:creator>
  <cp:lastModifiedBy>Lama</cp:lastModifiedBy>
  <cp:revision>10</cp:revision>
  <dcterms:created xsi:type="dcterms:W3CDTF">2016-11-12T20:02:00Z</dcterms:created>
  <dcterms:modified xsi:type="dcterms:W3CDTF">2016-11-16T23:07:00Z</dcterms:modified>
</cp:coreProperties>
</file>